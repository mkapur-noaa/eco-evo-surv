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8390B0" w14:textId="6EBD49E2" w:rsidR="00737EA2" w:rsidRDefault="00737EA2" w:rsidP="00542DDB">
      <w:pPr>
        <w:shd w:val="clear" w:color="auto" w:fill="FFFFFF"/>
        <w:spacing w:before="240" w:after="240" w:line="240" w:lineRule="auto"/>
        <w:rPr>
          <w:rFonts w:ascii="Arial" w:eastAsia="Times New Roman" w:hAnsi="Arial" w:cs="Arial"/>
          <w:color w:val="000000"/>
          <w:sz w:val="17"/>
          <w:szCs w:val="17"/>
        </w:rPr>
      </w:pPr>
      <w:r>
        <w:rPr>
          <w:rFonts w:ascii="Arial" w:eastAsia="Times New Roman" w:hAnsi="Arial" w:cs="Arial"/>
          <w:color w:val="000000"/>
          <w:sz w:val="17"/>
          <w:szCs w:val="17"/>
        </w:rPr>
        <w:t xml:space="preserve">THIS VERSION IS DEPRECATED; CHECK THE GDRIVE </w:t>
      </w:r>
      <w:hyperlink r:id="rId5" w:history="1">
        <w:r w:rsidR="00526490" w:rsidRPr="00FB69B0">
          <w:rPr>
            <w:rStyle w:val="Hyperlink"/>
            <w:rFonts w:ascii="Arial" w:eastAsia="Times New Roman" w:hAnsi="Arial" w:cs="Arial"/>
            <w:sz w:val="17"/>
            <w:szCs w:val="17"/>
          </w:rPr>
          <w:t>https://docs.google.com/document/d/1aLmgfoNltdSPA9NviywnrVG8xTcRYIajTipCLB9oIWI/edit</w:t>
        </w:r>
      </w:hyperlink>
      <w:r w:rsidR="00526490">
        <w:rPr>
          <w:rFonts w:ascii="Arial" w:eastAsia="Times New Roman" w:hAnsi="Arial" w:cs="Arial"/>
          <w:color w:val="000000"/>
          <w:sz w:val="17"/>
          <w:szCs w:val="17"/>
        </w:rPr>
        <w:t xml:space="preserve"> </w:t>
      </w:r>
      <w:bookmarkStart w:id="0" w:name="_GoBack"/>
      <w:bookmarkEnd w:id="0"/>
    </w:p>
    <w:p w14:paraId="08F280B3" w14:textId="4CF4B9AA" w:rsidR="003E3CD7" w:rsidRDefault="003E3CD7" w:rsidP="00542DDB">
      <w:pPr>
        <w:shd w:val="clear" w:color="auto" w:fill="FFFFFF"/>
        <w:spacing w:before="240" w:after="240" w:line="240" w:lineRule="auto"/>
        <w:rPr>
          <w:rFonts w:ascii="Arial" w:eastAsia="Times New Roman" w:hAnsi="Arial" w:cs="Arial"/>
          <w:color w:val="000000"/>
          <w:sz w:val="17"/>
          <w:szCs w:val="17"/>
        </w:rPr>
      </w:pPr>
      <w:r>
        <w:rPr>
          <w:rFonts w:ascii="Arial" w:eastAsia="Times New Roman" w:hAnsi="Arial" w:cs="Arial"/>
          <w:color w:val="000000"/>
          <w:sz w:val="17"/>
          <w:szCs w:val="17"/>
        </w:rPr>
        <w:t>Eco-evolutionary impacts on survey data and consequences for fisheries management</w:t>
      </w:r>
    </w:p>
    <w:p w14:paraId="6AAE9C36" w14:textId="163081BF" w:rsidR="003E3CD7" w:rsidRDefault="003E3CD7" w:rsidP="00542DDB">
      <w:pPr>
        <w:shd w:val="clear" w:color="auto" w:fill="FFFFFF"/>
        <w:spacing w:before="240" w:after="240" w:line="240" w:lineRule="auto"/>
        <w:rPr>
          <w:rFonts w:ascii="Arial" w:eastAsia="Times New Roman" w:hAnsi="Arial" w:cs="Arial"/>
          <w:color w:val="000000"/>
          <w:sz w:val="17"/>
          <w:szCs w:val="17"/>
        </w:rPr>
      </w:pPr>
      <w:r>
        <w:rPr>
          <w:rFonts w:ascii="Arial" w:eastAsia="Times New Roman" w:hAnsi="Arial" w:cs="Arial"/>
          <w:color w:val="000000"/>
          <w:sz w:val="17"/>
          <w:szCs w:val="17"/>
        </w:rPr>
        <w:t>Eco-evolutionary drivers of survey bias and consequences for fisheries stock assessment</w:t>
      </w:r>
    </w:p>
    <w:p w14:paraId="5DEE37CE" w14:textId="3E71C87B" w:rsidR="00945558" w:rsidRDefault="00945558" w:rsidP="00542DDB">
      <w:pPr>
        <w:shd w:val="clear" w:color="auto" w:fill="FFFFFF"/>
        <w:spacing w:before="240" w:after="240" w:line="240" w:lineRule="auto"/>
        <w:rPr>
          <w:rFonts w:ascii="Arial" w:eastAsia="Times New Roman" w:hAnsi="Arial" w:cs="Arial"/>
          <w:color w:val="000000"/>
          <w:sz w:val="17"/>
          <w:szCs w:val="17"/>
        </w:rPr>
      </w:pPr>
      <w:r>
        <w:rPr>
          <w:rFonts w:ascii="Arial" w:eastAsia="Times New Roman" w:hAnsi="Arial" w:cs="Arial"/>
          <w:color w:val="000000"/>
          <w:sz w:val="17"/>
          <w:szCs w:val="17"/>
        </w:rPr>
        <w:t>Eco-evolutionary forces conspire to bias fisheries survey data</w:t>
      </w:r>
    </w:p>
    <w:p w14:paraId="2A7F441D" w14:textId="74A1D822" w:rsidR="00E374DC" w:rsidRDefault="00E374DC" w:rsidP="00542DDB">
      <w:pPr>
        <w:shd w:val="clear" w:color="auto" w:fill="FFFFFF"/>
        <w:spacing w:before="240" w:after="240" w:line="240" w:lineRule="auto"/>
        <w:rPr>
          <w:rFonts w:ascii="Arial" w:eastAsia="Times New Roman" w:hAnsi="Arial" w:cs="Arial"/>
          <w:color w:val="000000"/>
          <w:sz w:val="17"/>
          <w:szCs w:val="17"/>
        </w:rPr>
      </w:pPr>
      <w:r>
        <w:rPr>
          <w:rFonts w:ascii="Arial" w:eastAsia="Times New Roman" w:hAnsi="Arial" w:cs="Arial"/>
          <w:color w:val="000000"/>
          <w:sz w:val="17"/>
          <w:szCs w:val="17"/>
        </w:rPr>
        <w:t>Kapur, M.</w:t>
      </w:r>
      <w:r>
        <w:rPr>
          <w:rFonts w:ascii="Arial" w:eastAsia="Times New Roman" w:hAnsi="Arial" w:cs="Arial"/>
          <w:color w:val="000000"/>
          <w:sz w:val="17"/>
          <w:szCs w:val="17"/>
          <w:vertAlign w:val="superscript"/>
        </w:rPr>
        <w:t>1</w:t>
      </w:r>
      <w:r>
        <w:rPr>
          <w:rFonts w:ascii="Arial" w:eastAsia="Times New Roman" w:hAnsi="Arial" w:cs="Arial"/>
          <w:color w:val="000000"/>
          <w:sz w:val="17"/>
          <w:szCs w:val="17"/>
        </w:rPr>
        <w:t>, Morell, A.</w:t>
      </w:r>
      <w:r>
        <w:rPr>
          <w:rFonts w:ascii="Arial" w:eastAsia="Times New Roman" w:hAnsi="Arial" w:cs="Arial"/>
          <w:color w:val="000000"/>
          <w:sz w:val="17"/>
          <w:szCs w:val="17"/>
          <w:vertAlign w:val="superscript"/>
        </w:rPr>
        <w:t>2</w:t>
      </w:r>
      <w:r>
        <w:rPr>
          <w:rFonts w:ascii="Arial" w:eastAsia="Times New Roman" w:hAnsi="Arial" w:cs="Arial"/>
          <w:color w:val="000000"/>
          <w:sz w:val="17"/>
          <w:szCs w:val="17"/>
        </w:rPr>
        <w:t>,</w:t>
      </w:r>
    </w:p>
    <w:p w14:paraId="7FED85FC" w14:textId="2D461380" w:rsidR="00E374DC" w:rsidRDefault="00E374DC" w:rsidP="00542DDB">
      <w:pPr>
        <w:shd w:val="clear" w:color="auto" w:fill="FFFFFF"/>
        <w:spacing w:before="240" w:after="240" w:line="240" w:lineRule="auto"/>
        <w:rPr>
          <w:rFonts w:ascii="Arial" w:eastAsia="Times New Roman" w:hAnsi="Arial" w:cs="Arial"/>
          <w:color w:val="000000"/>
          <w:sz w:val="17"/>
          <w:szCs w:val="17"/>
        </w:rPr>
      </w:pPr>
      <w:r>
        <w:rPr>
          <w:rFonts w:ascii="Arial" w:eastAsia="Times New Roman" w:hAnsi="Arial" w:cs="Arial"/>
          <w:color w:val="000000"/>
          <w:sz w:val="17"/>
          <w:szCs w:val="17"/>
          <w:vertAlign w:val="superscript"/>
        </w:rPr>
        <w:t>1</w:t>
      </w:r>
      <w:r w:rsidRPr="00E374DC">
        <w:rPr>
          <w:rFonts w:ascii="Arial" w:eastAsia="Times New Roman" w:hAnsi="Arial" w:cs="Arial"/>
          <w:color w:val="000000"/>
          <w:sz w:val="17"/>
          <w:szCs w:val="17"/>
        </w:rPr>
        <w:t>NOAA AFSC</w:t>
      </w:r>
    </w:p>
    <w:p w14:paraId="7466D7F5" w14:textId="5A6F6E59" w:rsidR="00E374DC" w:rsidRPr="00E374DC" w:rsidRDefault="00E374DC" w:rsidP="00542DDB">
      <w:pPr>
        <w:shd w:val="clear" w:color="auto" w:fill="FFFFFF"/>
        <w:spacing w:before="240" w:after="240" w:line="240" w:lineRule="auto"/>
        <w:rPr>
          <w:rFonts w:ascii="Arial" w:eastAsia="Times New Roman" w:hAnsi="Arial" w:cs="Arial"/>
          <w:color w:val="000000"/>
          <w:sz w:val="17"/>
          <w:szCs w:val="17"/>
        </w:rPr>
      </w:pPr>
      <w:r>
        <w:rPr>
          <w:rFonts w:ascii="Arial" w:eastAsia="Times New Roman" w:hAnsi="Arial" w:cs="Arial"/>
          <w:color w:val="000000"/>
          <w:sz w:val="17"/>
          <w:szCs w:val="17"/>
          <w:vertAlign w:val="superscript"/>
        </w:rPr>
        <w:t>2</w:t>
      </w:r>
      <w:r>
        <w:rPr>
          <w:rFonts w:ascii="Arial" w:eastAsia="Times New Roman" w:hAnsi="Arial" w:cs="Arial"/>
          <w:color w:val="000000"/>
          <w:sz w:val="17"/>
          <w:szCs w:val="17"/>
        </w:rPr>
        <w:t>SAFS</w:t>
      </w:r>
    </w:p>
    <w:p w14:paraId="671DBF53" w14:textId="5F2DABA0" w:rsidR="003E3CD7" w:rsidRDefault="003E3CD7" w:rsidP="00542DDB">
      <w:pPr>
        <w:shd w:val="clear" w:color="auto" w:fill="FFFFFF"/>
        <w:spacing w:before="240" w:after="240" w:line="240" w:lineRule="auto"/>
        <w:rPr>
          <w:rFonts w:ascii="Arial" w:eastAsia="Times New Roman" w:hAnsi="Arial" w:cs="Arial"/>
          <w:color w:val="000000"/>
          <w:sz w:val="17"/>
          <w:szCs w:val="17"/>
        </w:rPr>
      </w:pPr>
      <w:r>
        <w:rPr>
          <w:rFonts w:ascii="Arial" w:eastAsia="Times New Roman" w:hAnsi="Arial" w:cs="Arial"/>
          <w:color w:val="000000"/>
          <w:sz w:val="17"/>
          <w:szCs w:val="17"/>
        </w:rPr>
        <w:t>Keywords: climate change, ecosystem model, population assessment, fisheries</w:t>
      </w:r>
    </w:p>
    <w:p w14:paraId="4A1FAC95" w14:textId="734892AF" w:rsidR="00542DDB" w:rsidRDefault="007A7CE6" w:rsidP="007A7CE6">
      <w:pPr>
        <w:pStyle w:val="Heading1"/>
        <w:rPr>
          <w:rFonts w:eastAsia="Times New Roman"/>
        </w:rPr>
      </w:pPr>
      <w:r>
        <w:rPr>
          <w:rFonts w:eastAsia="Times New Roman"/>
        </w:rPr>
        <w:t>Abstract</w:t>
      </w:r>
    </w:p>
    <w:p w14:paraId="4C8EAA1D" w14:textId="2A19F647" w:rsidR="00602E70" w:rsidRDefault="00602E70" w:rsidP="00602E70">
      <w:pPr>
        <w:shd w:val="clear" w:color="auto" w:fill="FFFFFF"/>
        <w:spacing w:before="240" w:after="240" w:line="240" w:lineRule="auto"/>
        <w:rPr>
          <w:rFonts w:ascii="Arial" w:eastAsia="Times New Roman" w:hAnsi="Arial" w:cs="Arial"/>
          <w:color w:val="000000"/>
          <w:sz w:val="17"/>
          <w:szCs w:val="17"/>
        </w:rPr>
      </w:pPr>
      <w:r>
        <w:rPr>
          <w:rFonts w:ascii="Arial" w:eastAsia="Times New Roman" w:hAnsi="Arial" w:cs="Arial"/>
          <w:color w:val="000000"/>
          <w:sz w:val="17"/>
          <w:szCs w:val="17"/>
        </w:rPr>
        <w:t>Surveys of managed populations are the result of many factors: biological, ecological, genetic, and statistical (observation); these play out in space. We show that some/all/none of these factors is the most influential in terms of the uncertainty in survey data and quantify the impacts on the resultant management outcomes (via error in SSB/depletion). This finding does/does not hold up when the underlying environmental driver is/is not included in the assessment. This finding does/does not hold up when the model used to perform the assessment is very complex (</w:t>
      </w:r>
      <w:r w:rsidR="006A36E9">
        <w:rPr>
          <w:rFonts w:ascii="Arial" w:eastAsia="Times New Roman" w:hAnsi="Arial" w:cs="Arial"/>
          <w:color w:val="000000"/>
          <w:sz w:val="17"/>
          <w:szCs w:val="17"/>
        </w:rPr>
        <w:t>e.g.,</w:t>
      </w:r>
      <w:r>
        <w:rPr>
          <w:rFonts w:ascii="Arial" w:eastAsia="Times New Roman" w:hAnsi="Arial" w:cs="Arial"/>
          <w:color w:val="000000"/>
          <w:sz w:val="17"/>
          <w:szCs w:val="17"/>
        </w:rPr>
        <w:t xml:space="preserve"> includes age comps)/depends wholly on the index. These findings did/did not vary by species life history, with those that are more sensitive to ecological </w:t>
      </w:r>
      <w:proofErr w:type="spellStart"/>
      <w:r>
        <w:rPr>
          <w:rFonts w:ascii="Arial" w:eastAsia="Times New Roman" w:hAnsi="Arial" w:cs="Arial"/>
          <w:color w:val="000000"/>
          <w:sz w:val="17"/>
          <w:szCs w:val="17"/>
        </w:rPr>
        <w:t>forcings</w:t>
      </w:r>
      <w:proofErr w:type="spellEnd"/>
      <w:r>
        <w:rPr>
          <w:rFonts w:ascii="Arial" w:eastAsia="Times New Roman" w:hAnsi="Arial" w:cs="Arial"/>
          <w:color w:val="000000"/>
          <w:sz w:val="17"/>
          <w:szCs w:val="17"/>
        </w:rPr>
        <w:t xml:space="preserve"> and/or fast-living showing greater bias than those who don’t.</w:t>
      </w:r>
    </w:p>
    <w:p w14:paraId="1820FECB" w14:textId="77777777" w:rsidR="00602E70" w:rsidRDefault="00602E70" w:rsidP="00602E70">
      <w:pPr>
        <w:shd w:val="clear" w:color="auto" w:fill="FFFFFF"/>
        <w:spacing w:before="240" w:after="240" w:line="240" w:lineRule="auto"/>
        <w:rPr>
          <w:rFonts w:ascii="Arial" w:eastAsia="Times New Roman" w:hAnsi="Arial" w:cs="Arial"/>
          <w:color w:val="000000"/>
          <w:sz w:val="17"/>
          <w:szCs w:val="17"/>
        </w:rPr>
      </w:pPr>
      <w:r>
        <w:rPr>
          <w:rFonts w:ascii="Arial" w:eastAsia="Times New Roman" w:hAnsi="Arial" w:cs="Arial"/>
          <w:color w:val="000000"/>
          <w:sz w:val="17"/>
          <w:szCs w:val="17"/>
        </w:rPr>
        <w:t>These results indicate that survey designs should carefully consider the genetic and ecological aspects of surveyed species when optimizing spatial survey designs, and stock assessors should also think about this when at-will inputting environmental drivers into the assessment.</w:t>
      </w:r>
    </w:p>
    <w:p w14:paraId="42302881" w14:textId="77777777" w:rsidR="00602E70" w:rsidRPr="00602E70" w:rsidRDefault="00602E70" w:rsidP="00602E70"/>
    <w:p w14:paraId="47E05791" w14:textId="77777777" w:rsidR="007A7CE6" w:rsidRPr="00542DDB" w:rsidRDefault="007A7CE6" w:rsidP="007A7CE6">
      <w:pPr>
        <w:numPr>
          <w:ilvl w:val="0"/>
          <w:numId w:val="1"/>
        </w:numPr>
        <w:spacing w:before="100" w:beforeAutospacing="1" w:after="144" w:line="240" w:lineRule="auto"/>
        <w:ind w:left="0"/>
        <w:rPr>
          <w:rFonts w:ascii="Arial" w:eastAsia="Times New Roman" w:hAnsi="Arial" w:cs="Arial"/>
          <w:color w:val="000000"/>
          <w:sz w:val="17"/>
          <w:szCs w:val="17"/>
        </w:rPr>
      </w:pPr>
      <w:r w:rsidRPr="00542DDB">
        <w:rPr>
          <w:rFonts w:ascii="Arial" w:eastAsia="Times New Roman" w:hAnsi="Arial" w:cs="Arial"/>
          <w:color w:val="000000"/>
          <w:sz w:val="17"/>
          <w:szCs w:val="17"/>
        </w:rPr>
        <w:t>What did you find? [core results – say something useful – no motherhood statements or deference to the main text!]</w:t>
      </w:r>
    </w:p>
    <w:p w14:paraId="048C21E2" w14:textId="77777777" w:rsidR="007A7CE6" w:rsidRPr="00542DDB" w:rsidRDefault="007A7CE6" w:rsidP="007A7CE6">
      <w:pPr>
        <w:numPr>
          <w:ilvl w:val="0"/>
          <w:numId w:val="1"/>
        </w:numPr>
        <w:spacing w:before="100" w:beforeAutospacing="1" w:after="144" w:line="240" w:lineRule="auto"/>
        <w:ind w:left="0"/>
        <w:rPr>
          <w:rFonts w:ascii="Arial" w:eastAsia="Times New Roman" w:hAnsi="Arial" w:cs="Arial"/>
          <w:color w:val="000000"/>
          <w:sz w:val="17"/>
          <w:szCs w:val="17"/>
        </w:rPr>
      </w:pPr>
      <w:r w:rsidRPr="00542DDB">
        <w:rPr>
          <w:rFonts w:ascii="Arial" w:eastAsia="Times New Roman" w:hAnsi="Arial" w:cs="Arial"/>
          <w:color w:val="000000"/>
          <w:sz w:val="17"/>
          <w:szCs w:val="17"/>
        </w:rPr>
        <w:t>What does this mean? [interpretation in context]</w:t>
      </w:r>
    </w:p>
    <w:p w14:paraId="0EFC842A" w14:textId="77777777" w:rsidR="007A7CE6" w:rsidRPr="00542DDB" w:rsidRDefault="007A7CE6" w:rsidP="007A7CE6">
      <w:pPr>
        <w:numPr>
          <w:ilvl w:val="0"/>
          <w:numId w:val="1"/>
        </w:numPr>
        <w:spacing w:before="100" w:beforeAutospacing="1" w:after="144" w:line="240" w:lineRule="auto"/>
        <w:ind w:left="0"/>
        <w:rPr>
          <w:rFonts w:ascii="Arial" w:eastAsia="Times New Roman" w:hAnsi="Arial" w:cs="Arial"/>
          <w:color w:val="000000"/>
          <w:sz w:val="17"/>
          <w:szCs w:val="17"/>
        </w:rPr>
      </w:pPr>
      <w:r w:rsidRPr="00542DDB">
        <w:rPr>
          <w:rFonts w:ascii="Arial" w:eastAsia="Times New Roman" w:hAnsi="Arial" w:cs="Arial"/>
          <w:color w:val="000000"/>
          <w:sz w:val="17"/>
          <w:szCs w:val="17"/>
        </w:rPr>
        <w:t>What is it good for? [application]</w:t>
      </w:r>
    </w:p>
    <w:p w14:paraId="0867076B" w14:textId="77777777" w:rsidR="007A7CE6" w:rsidRPr="00542DDB" w:rsidRDefault="007A7CE6" w:rsidP="007A7CE6">
      <w:pPr>
        <w:shd w:val="clear" w:color="auto" w:fill="FFFFFF"/>
        <w:spacing w:before="240" w:after="240" w:line="240" w:lineRule="auto"/>
        <w:rPr>
          <w:rFonts w:ascii="Arial" w:eastAsia="Times New Roman" w:hAnsi="Arial" w:cs="Arial"/>
          <w:color w:val="000000"/>
          <w:sz w:val="17"/>
          <w:szCs w:val="17"/>
        </w:rPr>
      </w:pPr>
      <w:r w:rsidRPr="00542DDB">
        <w:rPr>
          <w:rFonts w:ascii="Arial" w:eastAsia="Times New Roman" w:hAnsi="Arial" w:cs="Arial"/>
          <w:color w:val="000000"/>
          <w:sz w:val="17"/>
          <w:szCs w:val="17"/>
        </w:rPr>
        <w:t>No one will bother to download and read your full paper (or cite it) if they are not interested by the abstract.</w:t>
      </w:r>
    </w:p>
    <w:p w14:paraId="2FFACB0D" w14:textId="77777777" w:rsidR="00602E70" w:rsidRDefault="00602E70" w:rsidP="007A7CE6">
      <w:pPr>
        <w:pStyle w:val="Heading1"/>
        <w:rPr>
          <w:rFonts w:eastAsia="Times New Roman"/>
        </w:rPr>
        <w:sectPr w:rsidR="00602E70">
          <w:pgSz w:w="12240" w:h="15840"/>
          <w:pgMar w:top="1440" w:right="1440" w:bottom="1440" w:left="1440" w:header="720" w:footer="720" w:gutter="0"/>
          <w:cols w:space="720"/>
          <w:docGrid w:linePitch="360"/>
        </w:sectPr>
      </w:pPr>
    </w:p>
    <w:p w14:paraId="3C2CBE93" w14:textId="44DB6692" w:rsidR="00542DDB" w:rsidRPr="00542DDB" w:rsidRDefault="007A7CE6" w:rsidP="007A7CE6">
      <w:pPr>
        <w:pStyle w:val="Heading1"/>
        <w:rPr>
          <w:rFonts w:eastAsia="Times New Roman"/>
        </w:rPr>
      </w:pPr>
      <w:r>
        <w:rPr>
          <w:rFonts w:eastAsia="Times New Roman"/>
        </w:rPr>
        <w:lastRenderedPageBreak/>
        <w:t>Introduction</w:t>
      </w:r>
    </w:p>
    <w:p w14:paraId="3920EFE0" w14:textId="3F775C54" w:rsidR="00B22C83" w:rsidRDefault="00137720" w:rsidP="00B22C83">
      <w:pPr>
        <w:spacing w:after="0" w:line="240" w:lineRule="auto"/>
        <w:rPr>
          <w:rFonts w:ascii="Arial" w:eastAsia="Times New Roman" w:hAnsi="Arial" w:cs="Arial"/>
          <w:color w:val="000000"/>
          <w:sz w:val="17"/>
          <w:szCs w:val="17"/>
        </w:rPr>
      </w:pPr>
      <w:r>
        <w:rPr>
          <w:rFonts w:ascii="Arial" w:eastAsia="Times New Roman" w:hAnsi="Arial" w:cs="Arial"/>
          <w:color w:val="000000"/>
          <w:sz w:val="17"/>
          <w:szCs w:val="17"/>
        </w:rPr>
        <w:t xml:space="preserve">Ecological and evolutionary factors interact with fishing activity to induce dynamic variability in marine resources. </w:t>
      </w:r>
      <w:r w:rsidRPr="00B22C83">
        <w:rPr>
          <w:rFonts w:ascii="Arial" w:eastAsia="Times New Roman" w:hAnsi="Arial" w:cs="Arial"/>
          <w:b/>
          <w:color w:val="000000"/>
          <w:sz w:val="17"/>
          <w:szCs w:val="17"/>
        </w:rPr>
        <w:t xml:space="preserve">Genes environment growth reproduction movement prey availability chaos what is chicken </w:t>
      </w:r>
      <w:commentRangeStart w:id="1"/>
      <w:r w:rsidRPr="00B22C83">
        <w:rPr>
          <w:rFonts w:ascii="Arial" w:eastAsia="Times New Roman" w:hAnsi="Arial" w:cs="Arial"/>
          <w:b/>
          <w:color w:val="000000"/>
          <w:sz w:val="17"/>
          <w:szCs w:val="17"/>
        </w:rPr>
        <w:t xml:space="preserve">and </w:t>
      </w:r>
      <w:commentRangeEnd w:id="1"/>
      <w:r w:rsidR="0094447C">
        <w:rPr>
          <w:rStyle w:val="CommentReference"/>
        </w:rPr>
        <w:commentReference w:id="1"/>
      </w:r>
      <w:r w:rsidRPr="00B22C83">
        <w:rPr>
          <w:rFonts w:ascii="Arial" w:eastAsia="Times New Roman" w:hAnsi="Arial" w:cs="Arial"/>
          <w:b/>
          <w:color w:val="000000"/>
          <w:sz w:val="17"/>
          <w:szCs w:val="17"/>
        </w:rPr>
        <w:t xml:space="preserve">egg – AND fishing pressure can impact this – what is important to model? Climate change makes it more complicated. </w:t>
      </w:r>
      <w:r w:rsidR="00542DDB">
        <w:rPr>
          <w:rFonts w:ascii="Arial" w:eastAsia="Times New Roman" w:hAnsi="Arial" w:cs="Arial"/>
          <w:color w:val="000000"/>
          <w:sz w:val="17"/>
          <w:szCs w:val="17"/>
        </w:rPr>
        <w:t xml:space="preserve">Surveys of animal populations underpin the scientific management of living natural resources. In the fisheries management context, the survey often comprises some of the most important data streams: for data-rich fisheries, the </w:t>
      </w:r>
      <w:r w:rsidR="00D03344">
        <w:rPr>
          <w:rFonts w:ascii="Arial" w:eastAsia="Times New Roman" w:hAnsi="Arial" w:cs="Arial"/>
          <w:color w:val="000000"/>
          <w:sz w:val="17"/>
          <w:szCs w:val="17"/>
        </w:rPr>
        <w:t xml:space="preserve">biomass </w:t>
      </w:r>
      <w:r w:rsidR="00542DDB">
        <w:rPr>
          <w:rFonts w:ascii="Arial" w:eastAsia="Times New Roman" w:hAnsi="Arial" w:cs="Arial"/>
          <w:color w:val="000000"/>
          <w:sz w:val="17"/>
          <w:szCs w:val="17"/>
        </w:rPr>
        <w:t xml:space="preserve">time series as well as compositional data can inform population structure and recruitment. In data </w:t>
      </w:r>
      <w:r w:rsidR="00D03344">
        <w:rPr>
          <w:rFonts w:ascii="Arial" w:eastAsia="Times New Roman" w:hAnsi="Arial" w:cs="Arial"/>
          <w:color w:val="000000"/>
          <w:sz w:val="17"/>
          <w:szCs w:val="17"/>
        </w:rPr>
        <w:t>limited</w:t>
      </w:r>
      <w:r w:rsidR="00542DDB">
        <w:rPr>
          <w:rFonts w:ascii="Arial" w:eastAsia="Times New Roman" w:hAnsi="Arial" w:cs="Arial"/>
          <w:color w:val="000000"/>
          <w:sz w:val="17"/>
          <w:szCs w:val="17"/>
        </w:rPr>
        <w:t xml:space="preserve"> fisheries, a survey is sometimes the only data input present aside from catches. These pieces in the estimation framework (the assessment) result in the management quantities that impact livelihoods (harvest rates) and the conservation/perpetuation of the stock and fishery. </w:t>
      </w:r>
    </w:p>
    <w:p w14:paraId="61D85B14" w14:textId="77777777" w:rsidR="00B22C83" w:rsidRDefault="00B22C83" w:rsidP="00B22C83">
      <w:pPr>
        <w:spacing w:after="0" w:line="240" w:lineRule="auto"/>
        <w:rPr>
          <w:rFonts w:ascii="Arial" w:eastAsia="Times New Roman" w:hAnsi="Arial" w:cs="Arial"/>
          <w:color w:val="000000"/>
          <w:sz w:val="17"/>
          <w:szCs w:val="17"/>
        </w:rPr>
      </w:pPr>
      <w:r>
        <w:rPr>
          <w:rFonts w:ascii="Arial" w:eastAsia="Times New Roman" w:hAnsi="Arial" w:cs="Arial"/>
          <w:color w:val="000000"/>
          <w:sz w:val="17"/>
          <w:szCs w:val="17"/>
        </w:rPr>
        <w:tab/>
        <w:t xml:space="preserve">An observation of species abundance, often in terms of biomass, is the result of all the eco-evolutionary complexity mentioned above, as well as the timing, gear type, sampling design and expansion (standardization) method of the survey used to make the observation. Much attention has been given in recent years to the value of considering </w:t>
      </w:r>
      <w:proofErr w:type="spellStart"/>
      <w:r>
        <w:rPr>
          <w:rFonts w:ascii="Arial" w:eastAsia="Times New Roman" w:hAnsi="Arial" w:cs="Arial"/>
          <w:color w:val="000000"/>
          <w:sz w:val="17"/>
          <w:szCs w:val="17"/>
        </w:rPr>
        <w:t>spatio</w:t>
      </w:r>
      <w:proofErr w:type="spellEnd"/>
      <w:r>
        <w:rPr>
          <w:rFonts w:ascii="Arial" w:eastAsia="Times New Roman" w:hAnsi="Arial" w:cs="Arial"/>
          <w:color w:val="000000"/>
          <w:sz w:val="17"/>
          <w:szCs w:val="17"/>
        </w:rPr>
        <w:t>-temporal factors when standardizing surveys (Thorson and friends), optimizing multi-species survey designs (</w:t>
      </w:r>
      <w:proofErr w:type="spellStart"/>
      <w:r>
        <w:rPr>
          <w:rFonts w:ascii="Arial" w:eastAsia="Times New Roman" w:hAnsi="Arial" w:cs="Arial"/>
          <w:color w:val="000000"/>
          <w:sz w:val="17"/>
          <w:szCs w:val="17"/>
        </w:rPr>
        <w:t>Oyafuso</w:t>
      </w:r>
      <w:proofErr w:type="spellEnd"/>
      <w:r>
        <w:rPr>
          <w:rFonts w:ascii="Arial" w:eastAsia="Times New Roman" w:hAnsi="Arial" w:cs="Arial"/>
          <w:color w:val="000000"/>
          <w:sz w:val="17"/>
          <w:szCs w:val="17"/>
        </w:rPr>
        <w:t xml:space="preserve"> 2021, 2023), with the recognition that the dynamism within the marine system that will impact fisheries management occurs in a special theatre. It has long been assumed that population that is non-homogenous through space can induce bias in a survey (</w:t>
      </w:r>
      <w:r w:rsidRPr="00B22C83">
        <w:rPr>
          <w:rFonts w:ascii="Arial" w:eastAsia="Times New Roman" w:hAnsi="Arial" w:cs="Arial"/>
          <w:b/>
          <w:color w:val="000000"/>
          <w:sz w:val="17"/>
          <w:szCs w:val="17"/>
        </w:rPr>
        <w:t>cite</w:t>
      </w:r>
      <w:r>
        <w:rPr>
          <w:rFonts w:ascii="Arial" w:eastAsia="Times New Roman" w:hAnsi="Arial" w:cs="Arial"/>
          <w:color w:val="000000"/>
          <w:sz w:val="17"/>
          <w:szCs w:val="17"/>
        </w:rPr>
        <w:t>).</w:t>
      </w:r>
      <w:r>
        <w:rPr>
          <w:rFonts w:ascii="Arial" w:eastAsia="Times New Roman" w:hAnsi="Arial" w:cs="Arial"/>
          <w:b/>
          <w:color w:val="000000"/>
          <w:sz w:val="17"/>
          <w:szCs w:val="17"/>
        </w:rPr>
        <w:t xml:space="preserve"> </w:t>
      </w:r>
      <w:r w:rsidR="00542DDB">
        <w:rPr>
          <w:rFonts w:ascii="Arial" w:eastAsia="Times New Roman" w:hAnsi="Arial" w:cs="Arial"/>
          <w:color w:val="000000"/>
          <w:sz w:val="17"/>
          <w:szCs w:val="17"/>
        </w:rPr>
        <w:t xml:space="preserve">This can occur because homogenous fish are patchily spaced out, </w:t>
      </w:r>
      <w:proofErr w:type="spellStart"/>
      <w:r w:rsidR="00542DDB">
        <w:rPr>
          <w:rFonts w:ascii="Arial" w:eastAsia="Times New Roman" w:hAnsi="Arial" w:cs="Arial"/>
          <w:color w:val="000000"/>
          <w:sz w:val="17"/>
          <w:szCs w:val="17"/>
        </w:rPr>
        <w:t>hetereogenous</w:t>
      </w:r>
      <w:proofErr w:type="spellEnd"/>
      <w:r w:rsidR="00542DDB">
        <w:rPr>
          <w:rFonts w:ascii="Arial" w:eastAsia="Times New Roman" w:hAnsi="Arial" w:cs="Arial"/>
          <w:color w:val="000000"/>
          <w:sz w:val="17"/>
          <w:szCs w:val="17"/>
        </w:rPr>
        <w:t xml:space="preserve"> phenotypes are present (and perhaps differentially encountered by gear, </w:t>
      </w:r>
      <w:proofErr w:type="spellStart"/>
      <w:r w:rsidR="00542DDB">
        <w:rPr>
          <w:rFonts w:ascii="Arial" w:eastAsia="Times New Roman" w:hAnsi="Arial" w:cs="Arial"/>
          <w:color w:val="000000"/>
          <w:sz w:val="17"/>
          <w:szCs w:val="17"/>
        </w:rPr>
        <w:t>etc</w:t>
      </w:r>
      <w:proofErr w:type="spellEnd"/>
      <w:r w:rsidR="00542DDB">
        <w:rPr>
          <w:rFonts w:ascii="Arial" w:eastAsia="Times New Roman" w:hAnsi="Arial" w:cs="Arial"/>
          <w:color w:val="000000"/>
          <w:sz w:val="17"/>
          <w:szCs w:val="17"/>
        </w:rPr>
        <w:t xml:space="preserve">), or a mix of the two. </w:t>
      </w:r>
    </w:p>
    <w:p w14:paraId="426C880D" w14:textId="77777777" w:rsidR="00B22C83" w:rsidRDefault="00B22C83" w:rsidP="00B22C83">
      <w:pPr>
        <w:spacing w:after="0" w:line="240" w:lineRule="auto"/>
        <w:rPr>
          <w:rFonts w:ascii="Arial" w:eastAsia="Times New Roman" w:hAnsi="Arial" w:cs="Arial"/>
          <w:color w:val="000000"/>
          <w:sz w:val="17"/>
          <w:szCs w:val="17"/>
        </w:rPr>
      </w:pPr>
    </w:p>
    <w:p w14:paraId="2920D315" w14:textId="77777777" w:rsidR="00B22C83" w:rsidRDefault="00B22C83" w:rsidP="00B22C83">
      <w:pPr>
        <w:spacing w:after="0" w:line="240" w:lineRule="auto"/>
        <w:rPr>
          <w:rFonts w:ascii="Arial" w:eastAsia="Times New Roman" w:hAnsi="Arial" w:cs="Arial"/>
          <w:color w:val="000000"/>
          <w:sz w:val="17"/>
          <w:szCs w:val="17"/>
        </w:rPr>
      </w:pPr>
      <w:r>
        <w:rPr>
          <w:rFonts w:ascii="Arial" w:eastAsia="Times New Roman" w:hAnsi="Arial" w:cs="Arial"/>
          <w:color w:val="000000"/>
          <w:sz w:val="17"/>
          <w:szCs w:val="17"/>
        </w:rPr>
        <w:t xml:space="preserve">The ideal survey captures both the scale and trajectory of a population through time, and has associated sampling error that does not preclude the estimation of management quantities. Population processes such as allele frequency matters most in this context when it impacts demographic rates (growth, mortality, reproduction, and movement) as these can all impact the precision and accuracy of the survey. In turn, demographic rates might </w:t>
      </w:r>
    </w:p>
    <w:p w14:paraId="3F27CB60" w14:textId="77777777" w:rsidR="00B22C83" w:rsidRDefault="00B22C83" w:rsidP="00B22C83">
      <w:pPr>
        <w:spacing w:after="0" w:line="240" w:lineRule="auto"/>
        <w:rPr>
          <w:rFonts w:ascii="Arial" w:eastAsia="Times New Roman" w:hAnsi="Arial" w:cs="Arial"/>
          <w:color w:val="000000"/>
          <w:sz w:val="17"/>
          <w:szCs w:val="17"/>
        </w:rPr>
      </w:pPr>
    </w:p>
    <w:p w14:paraId="4E4999FC" w14:textId="6B4E8A98" w:rsidR="00B22C83" w:rsidRDefault="00B22C83" w:rsidP="00B22C83">
      <w:pPr>
        <w:spacing w:after="0" w:line="240" w:lineRule="auto"/>
        <w:rPr>
          <w:rFonts w:ascii="Arial" w:eastAsia="Times New Roman" w:hAnsi="Arial" w:cs="Arial"/>
          <w:color w:val="000000"/>
          <w:sz w:val="17"/>
          <w:szCs w:val="17"/>
        </w:rPr>
      </w:pPr>
      <w:r>
        <w:rPr>
          <w:rFonts w:ascii="Arial" w:eastAsia="Times New Roman" w:hAnsi="Arial" w:cs="Arial"/>
          <w:color w:val="000000"/>
          <w:sz w:val="17"/>
          <w:szCs w:val="17"/>
        </w:rPr>
        <w:t xml:space="preserve"> </w:t>
      </w:r>
      <w:r w:rsidRPr="00B22C83">
        <w:rPr>
          <w:rFonts w:ascii="Arial" w:eastAsia="Times New Roman" w:hAnsi="Arial" w:cs="Arial"/>
          <w:b/>
          <w:color w:val="000000"/>
          <w:sz w:val="17"/>
          <w:szCs w:val="17"/>
        </w:rPr>
        <w:t xml:space="preserve">It is unusual to model the entire system </w:t>
      </w:r>
      <w:r>
        <w:rPr>
          <w:rFonts w:ascii="Arial" w:eastAsia="Times New Roman" w:hAnsi="Arial" w:cs="Arial"/>
          <w:b/>
          <w:color w:val="000000"/>
          <w:sz w:val="17"/>
          <w:szCs w:val="17"/>
        </w:rPr>
        <w:t xml:space="preserve">in an assessment </w:t>
      </w:r>
      <w:r w:rsidRPr="00B22C83">
        <w:rPr>
          <w:rFonts w:ascii="Arial" w:eastAsia="Times New Roman" w:hAnsi="Arial" w:cs="Arial"/>
          <w:b/>
          <w:color w:val="000000"/>
          <w:sz w:val="17"/>
          <w:szCs w:val="17"/>
        </w:rPr>
        <w:t>so we typically hope our survey is doing a good job of capturing the variability.</w:t>
      </w:r>
      <w:r>
        <w:rPr>
          <w:rFonts w:ascii="Arial" w:eastAsia="Times New Roman" w:hAnsi="Arial" w:cs="Arial"/>
          <w:b/>
          <w:color w:val="000000"/>
          <w:sz w:val="17"/>
          <w:szCs w:val="17"/>
        </w:rPr>
        <w:t xml:space="preserve"> </w:t>
      </w:r>
    </w:p>
    <w:p w14:paraId="7542C95B" w14:textId="77777777" w:rsidR="00B22C83" w:rsidRDefault="00B22C83" w:rsidP="00B22C83">
      <w:pPr>
        <w:spacing w:after="0" w:line="240" w:lineRule="auto"/>
        <w:rPr>
          <w:rFonts w:ascii="Arial" w:eastAsia="Times New Roman" w:hAnsi="Arial" w:cs="Arial"/>
          <w:color w:val="000000"/>
          <w:sz w:val="17"/>
          <w:szCs w:val="17"/>
        </w:rPr>
      </w:pPr>
    </w:p>
    <w:p w14:paraId="6AE3615C" w14:textId="5BA0F57B" w:rsidR="00602E70" w:rsidRDefault="009C17D8" w:rsidP="00B22C83">
      <w:pPr>
        <w:spacing w:after="0" w:line="240" w:lineRule="auto"/>
        <w:rPr>
          <w:rFonts w:ascii="Arial" w:eastAsia="Times New Roman" w:hAnsi="Arial" w:cs="Arial"/>
          <w:color w:val="000000"/>
          <w:sz w:val="17"/>
          <w:szCs w:val="17"/>
        </w:rPr>
      </w:pPr>
      <w:r>
        <w:rPr>
          <w:rFonts w:ascii="Arial" w:eastAsia="Times New Roman" w:hAnsi="Arial" w:cs="Arial"/>
          <w:b/>
          <w:color w:val="000000"/>
          <w:sz w:val="17"/>
          <w:szCs w:val="17"/>
        </w:rPr>
        <w:t xml:space="preserve">Clarify that the genetic variation matters most when it impacts demographic rates (growth, mortality, reproduction). Growth </w:t>
      </w:r>
      <w:proofErr w:type="spellStart"/>
      <w:r>
        <w:rPr>
          <w:rFonts w:ascii="Arial" w:eastAsia="Times New Roman" w:hAnsi="Arial" w:cs="Arial"/>
          <w:b/>
          <w:color w:val="000000"/>
          <w:sz w:val="17"/>
          <w:szCs w:val="17"/>
        </w:rPr>
        <w:t>particulary</w:t>
      </w:r>
      <w:proofErr w:type="spellEnd"/>
      <w:r>
        <w:rPr>
          <w:rFonts w:ascii="Arial" w:eastAsia="Times New Roman" w:hAnsi="Arial" w:cs="Arial"/>
          <w:b/>
          <w:color w:val="000000"/>
          <w:sz w:val="17"/>
          <w:szCs w:val="17"/>
        </w:rPr>
        <w:t xml:space="preserve"> </w:t>
      </w:r>
      <w:proofErr w:type="spellStart"/>
      <w:r>
        <w:rPr>
          <w:rFonts w:ascii="Arial" w:eastAsia="Times New Roman" w:hAnsi="Arial" w:cs="Arial"/>
          <w:b/>
          <w:color w:val="000000"/>
          <w:sz w:val="17"/>
          <w:szCs w:val="17"/>
        </w:rPr>
        <w:t>improptant</w:t>
      </w:r>
      <w:proofErr w:type="spellEnd"/>
      <w:r>
        <w:rPr>
          <w:rFonts w:ascii="Arial" w:eastAsia="Times New Roman" w:hAnsi="Arial" w:cs="Arial"/>
          <w:b/>
          <w:color w:val="000000"/>
          <w:sz w:val="17"/>
          <w:szCs w:val="17"/>
        </w:rPr>
        <w:t xml:space="preserve"> because it can impact contact </w:t>
      </w:r>
      <w:proofErr w:type="spellStart"/>
      <w:r>
        <w:rPr>
          <w:rFonts w:ascii="Arial" w:eastAsia="Times New Roman" w:hAnsi="Arial" w:cs="Arial"/>
          <w:b/>
          <w:color w:val="000000"/>
          <w:sz w:val="17"/>
          <w:szCs w:val="17"/>
        </w:rPr>
        <w:t>selex</w:t>
      </w:r>
      <w:proofErr w:type="spellEnd"/>
      <w:r>
        <w:rPr>
          <w:rFonts w:ascii="Arial" w:eastAsia="Times New Roman" w:hAnsi="Arial" w:cs="Arial"/>
          <w:b/>
          <w:color w:val="000000"/>
          <w:sz w:val="17"/>
          <w:szCs w:val="17"/>
        </w:rPr>
        <w:t xml:space="preserve">, and also maturity schedules. </w:t>
      </w:r>
      <w:r w:rsidR="00542DDB">
        <w:rPr>
          <w:rFonts w:ascii="Arial" w:eastAsia="Times New Roman" w:hAnsi="Arial" w:cs="Arial"/>
          <w:color w:val="000000"/>
          <w:sz w:val="17"/>
          <w:szCs w:val="17"/>
        </w:rPr>
        <w:t xml:space="preserve">Given that many regions are revisiting their survey designs, AND we are using </w:t>
      </w:r>
      <w:proofErr w:type="spellStart"/>
      <w:r w:rsidR="00542DDB">
        <w:rPr>
          <w:rFonts w:ascii="Arial" w:eastAsia="Times New Roman" w:hAnsi="Arial" w:cs="Arial"/>
          <w:color w:val="000000"/>
          <w:sz w:val="17"/>
          <w:szCs w:val="17"/>
        </w:rPr>
        <w:t>spatio</w:t>
      </w:r>
      <w:proofErr w:type="spellEnd"/>
      <w:r w:rsidR="00542DDB">
        <w:rPr>
          <w:rFonts w:ascii="Arial" w:eastAsia="Times New Roman" w:hAnsi="Arial" w:cs="Arial"/>
          <w:color w:val="000000"/>
          <w:sz w:val="17"/>
          <w:szCs w:val="17"/>
        </w:rPr>
        <w:t xml:space="preserve">-temporal standardizers, AND we know climate change-fishing pressure is causing species to move and evolve, it’s useful to disentangle which of these </w:t>
      </w:r>
      <w:proofErr w:type="spellStart"/>
      <w:r w:rsidR="00542DDB">
        <w:rPr>
          <w:rFonts w:ascii="Arial" w:eastAsia="Times New Roman" w:hAnsi="Arial" w:cs="Arial"/>
          <w:color w:val="000000"/>
          <w:sz w:val="17"/>
          <w:szCs w:val="17"/>
        </w:rPr>
        <w:t>forcings</w:t>
      </w:r>
      <w:proofErr w:type="spellEnd"/>
      <w:r w:rsidR="00542DDB">
        <w:rPr>
          <w:rFonts w:ascii="Arial" w:eastAsia="Times New Roman" w:hAnsi="Arial" w:cs="Arial"/>
          <w:color w:val="000000"/>
          <w:sz w:val="17"/>
          <w:szCs w:val="17"/>
        </w:rPr>
        <w:t xml:space="preserve"> are most influential. Specifically, if we find that it “all comes out in the wash”, that’s reassuring. There might be certain genotypes or life histories that render stocks more susceptible to </w:t>
      </w:r>
      <w:proofErr w:type="spellStart"/>
      <w:r w:rsidR="00542DDB">
        <w:rPr>
          <w:rFonts w:ascii="Arial" w:eastAsia="Times New Roman" w:hAnsi="Arial" w:cs="Arial"/>
          <w:color w:val="000000"/>
          <w:sz w:val="17"/>
          <w:szCs w:val="17"/>
        </w:rPr>
        <w:t>undesireable</w:t>
      </w:r>
      <w:proofErr w:type="spellEnd"/>
      <w:r w:rsidR="00542DDB">
        <w:rPr>
          <w:rFonts w:ascii="Arial" w:eastAsia="Times New Roman" w:hAnsi="Arial" w:cs="Arial"/>
          <w:color w:val="000000"/>
          <w:sz w:val="17"/>
          <w:szCs w:val="17"/>
        </w:rPr>
        <w:t xml:space="preserve"> outcomes in this management framework.</w:t>
      </w:r>
      <w:r w:rsidR="00E6148D">
        <w:rPr>
          <w:rFonts w:ascii="Arial" w:eastAsia="Times New Roman" w:hAnsi="Arial" w:cs="Arial"/>
          <w:color w:val="000000"/>
          <w:sz w:val="17"/>
          <w:szCs w:val="17"/>
        </w:rPr>
        <w:t xml:space="preserve"> It’s also important to know whether our assessment methods, if any, are capable of handling this problem.</w:t>
      </w:r>
      <w:r w:rsidR="00E6148D" w:rsidRPr="005D5FFB">
        <w:rPr>
          <w:rFonts w:ascii="Arial" w:eastAsia="Times New Roman" w:hAnsi="Arial" w:cs="Arial"/>
          <w:color w:val="FF0000"/>
          <w:sz w:val="17"/>
          <w:szCs w:val="17"/>
        </w:rPr>
        <w:t xml:space="preserve"> So the big-picture is we want to break down “things fisheries managers should consider” when it comes to evolutionary/life history factors (genetics), climate-change susceptibility (o2/temp issues), potential predator-prey dynamics, how this plays out in space, how this plays out in your survey design, and how it plays with your assessment.</w:t>
      </w:r>
      <w:r w:rsidR="005E4370" w:rsidRPr="005E4370">
        <w:rPr>
          <w:rFonts w:ascii="Arial" w:eastAsia="Times New Roman" w:hAnsi="Arial" w:cs="Arial"/>
          <w:color w:val="000000"/>
          <w:sz w:val="17"/>
          <w:szCs w:val="17"/>
        </w:rPr>
        <w:t xml:space="preserve"> </w:t>
      </w:r>
      <w:r w:rsidR="005E4370">
        <w:rPr>
          <w:rFonts w:ascii="Arial" w:eastAsia="Times New Roman" w:hAnsi="Arial" w:cs="Arial"/>
          <w:color w:val="000000"/>
          <w:sz w:val="17"/>
          <w:szCs w:val="17"/>
        </w:rPr>
        <w:t xml:space="preserve">The hypothesis is that any degree of patchiness induces bias in a survey (we know this from earlier work). I think that morphometric variation will exaggerate the patchiness effect, and perhaps induce </w:t>
      </w:r>
      <w:proofErr w:type="spellStart"/>
      <w:r w:rsidR="005E4370">
        <w:rPr>
          <w:rFonts w:ascii="Arial" w:eastAsia="Times New Roman" w:hAnsi="Arial" w:cs="Arial"/>
          <w:color w:val="000000"/>
          <w:sz w:val="17"/>
          <w:szCs w:val="17"/>
        </w:rPr>
        <w:t>undesireable</w:t>
      </w:r>
      <w:proofErr w:type="spellEnd"/>
      <w:r w:rsidR="005E4370">
        <w:rPr>
          <w:rFonts w:ascii="Arial" w:eastAsia="Times New Roman" w:hAnsi="Arial" w:cs="Arial"/>
          <w:color w:val="000000"/>
          <w:sz w:val="17"/>
          <w:szCs w:val="17"/>
        </w:rPr>
        <w:t xml:space="preserve"> bias even in non-patchy populations. Those that are fast living/evolve quickly (degenerate to patchy) have the highest risks of becoming</w:t>
      </w:r>
      <w:r w:rsidR="00B22C83">
        <w:rPr>
          <w:rFonts w:ascii="Arial" w:eastAsia="Times New Roman" w:hAnsi="Arial" w:cs="Arial"/>
          <w:color w:val="000000"/>
          <w:sz w:val="17"/>
          <w:szCs w:val="17"/>
        </w:rPr>
        <w:t>...</w:t>
      </w:r>
    </w:p>
    <w:p w14:paraId="653B2763" w14:textId="77777777" w:rsidR="00B22C83" w:rsidRDefault="00B22C83" w:rsidP="00B22C83">
      <w:pPr>
        <w:spacing w:after="0" w:line="240" w:lineRule="auto"/>
        <w:rPr>
          <w:rFonts w:ascii="Arial" w:eastAsia="Times New Roman" w:hAnsi="Arial" w:cs="Arial"/>
          <w:color w:val="000000"/>
          <w:sz w:val="17"/>
          <w:szCs w:val="17"/>
        </w:rPr>
      </w:pPr>
    </w:p>
    <w:p w14:paraId="48F655D0" w14:textId="0ACAB0B9" w:rsidR="00B22C83" w:rsidRPr="00B22C83" w:rsidRDefault="00B22C83" w:rsidP="0094447C">
      <w:pPr>
        <w:spacing w:after="0" w:line="240" w:lineRule="auto"/>
        <w:rPr>
          <w:rFonts w:ascii="Arial" w:eastAsia="Times New Roman" w:hAnsi="Arial" w:cs="Arial"/>
          <w:color w:val="000000"/>
          <w:sz w:val="17"/>
          <w:szCs w:val="17"/>
        </w:rPr>
        <w:sectPr w:rsidR="00B22C83" w:rsidRPr="00B22C83">
          <w:pgSz w:w="12240" w:h="15840"/>
          <w:pgMar w:top="1440" w:right="1440" w:bottom="1440" w:left="1440" w:header="720" w:footer="720" w:gutter="0"/>
          <w:cols w:space="720"/>
          <w:docGrid w:linePitch="360"/>
        </w:sectPr>
      </w:pPr>
      <w:r>
        <w:rPr>
          <w:rFonts w:ascii="Arial" w:eastAsia="Times New Roman" w:hAnsi="Arial" w:cs="Arial"/>
          <w:color w:val="000000"/>
          <w:sz w:val="17"/>
          <w:szCs w:val="17"/>
        </w:rPr>
        <w:t xml:space="preserve">This study uses </w:t>
      </w:r>
      <w:proofErr w:type="spellStart"/>
      <w:r>
        <w:rPr>
          <w:rFonts w:ascii="Arial" w:eastAsia="Times New Roman" w:hAnsi="Arial" w:cs="Arial"/>
          <w:color w:val="000000"/>
          <w:sz w:val="17"/>
          <w:szCs w:val="17"/>
        </w:rPr>
        <w:t>Ev</w:t>
      </w:r>
      <w:proofErr w:type="spellEnd"/>
      <w:r>
        <w:rPr>
          <w:rFonts w:ascii="Arial" w:eastAsia="Times New Roman" w:hAnsi="Arial" w:cs="Arial"/>
          <w:color w:val="000000"/>
          <w:sz w:val="17"/>
          <w:szCs w:val="17"/>
        </w:rPr>
        <w:t>-OSMOSE, an ecosystem model that captures [</w:t>
      </w:r>
      <w:r>
        <w:rPr>
          <w:rFonts w:ascii="Arial" w:eastAsia="Times New Roman" w:hAnsi="Arial" w:cs="Arial"/>
          <w:b/>
          <w:color w:val="000000"/>
          <w:sz w:val="17"/>
          <w:szCs w:val="17"/>
        </w:rPr>
        <w:t xml:space="preserve">summary, cite Morell]. Briefly describe validation. </w:t>
      </w:r>
      <w:r w:rsidR="003E72F2">
        <w:rPr>
          <w:rFonts w:ascii="Arial" w:eastAsia="Times New Roman" w:hAnsi="Arial" w:cs="Arial"/>
          <w:color w:val="000000"/>
          <w:sz w:val="17"/>
          <w:szCs w:val="17"/>
        </w:rPr>
        <w:t>This enables us</w:t>
      </w:r>
      <w:r>
        <w:rPr>
          <w:rFonts w:ascii="Arial" w:eastAsia="Times New Roman" w:hAnsi="Arial" w:cs="Arial"/>
          <w:color w:val="000000"/>
          <w:sz w:val="17"/>
          <w:szCs w:val="17"/>
        </w:rPr>
        <w:t xml:space="preserve"> to investigate </w:t>
      </w:r>
      <w:r w:rsidR="0094447C">
        <w:rPr>
          <w:rFonts w:ascii="Arial" w:eastAsia="Times New Roman" w:hAnsi="Arial" w:cs="Arial"/>
          <w:color w:val="000000"/>
          <w:sz w:val="17"/>
          <w:szCs w:val="17"/>
        </w:rPr>
        <w:t>how</w:t>
      </w:r>
      <w:r>
        <w:rPr>
          <w:rFonts w:ascii="Arial" w:eastAsia="Times New Roman" w:hAnsi="Arial" w:cs="Arial"/>
          <w:color w:val="000000"/>
          <w:sz w:val="17"/>
          <w:szCs w:val="17"/>
        </w:rPr>
        <w:t xml:space="preserve"> </w:t>
      </w:r>
      <w:r w:rsidR="0094447C">
        <w:rPr>
          <w:rFonts w:ascii="Arial" w:eastAsia="Times New Roman" w:hAnsi="Arial" w:cs="Arial"/>
          <w:color w:val="000000"/>
          <w:sz w:val="17"/>
          <w:szCs w:val="17"/>
        </w:rPr>
        <w:t>ecosystem</w:t>
      </w:r>
      <w:r>
        <w:rPr>
          <w:rFonts w:ascii="Arial" w:eastAsia="Times New Roman" w:hAnsi="Arial" w:cs="Arial"/>
          <w:color w:val="000000"/>
          <w:sz w:val="17"/>
          <w:szCs w:val="17"/>
        </w:rPr>
        <w:t xml:space="preserve"> and </w:t>
      </w:r>
      <w:r w:rsidR="0094447C">
        <w:rPr>
          <w:rFonts w:ascii="Arial" w:eastAsia="Times New Roman" w:hAnsi="Arial" w:cs="Arial"/>
          <w:color w:val="000000"/>
          <w:sz w:val="17"/>
          <w:szCs w:val="17"/>
        </w:rPr>
        <w:t>evolutionary</w:t>
      </w:r>
      <w:r>
        <w:rPr>
          <w:rFonts w:ascii="Arial" w:eastAsia="Times New Roman" w:hAnsi="Arial" w:cs="Arial"/>
          <w:color w:val="000000"/>
          <w:sz w:val="17"/>
          <w:szCs w:val="17"/>
        </w:rPr>
        <w:t xml:space="preserve"> </w:t>
      </w:r>
      <w:r w:rsidR="0094447C">
        <w:rPr>
          <w:rFonts w:ascii="Arial" w:eastAsia="Times New Roman" w:hAnsi="Arial" w:cs="Arial"/>
          <w:color w:val="000000"/>
          <w:sz w:val="17"/>
          <w:szCs w:val="17"/>
        </w:rPr>
        <w:t xml:space="preserve">dynamics contribute to bias in a) survey observations of biomass and age composition data, and b) management quantities estimated from stock assessment models of variant complexity. </w:t>
      </w:r>
      <w:commentRangeStart w:id="2"/>
      <w:r w:rsidR="0094447C">
        <w:rPr>
          <w:rFonts w:ascii="Arial" w:eastAsia="Times New Roman" w:hAnsi="Arial" w:cs="Arial"/>
          <w:color w:val="000000"/>
          <w:sz w:val="17"/>
          <w:szCs w:val="17"/>
        </w:rPr>
        <w:t xml:space="preserve">We </w:t>
      </w:r>
      <w:commentRangeEnd w:id="2"/>
      <w:r w:rsidR="0094447C">
        <w:rPr>
          <w:rStyle w:val="CommentReference"/>
        </w:rPr>
        <w:commentReference w:id="2"/>
      </w:r>
      <w:r w:rsidR="0094447C">
        <w:rPr>
          <w:rFonts w:ascii="Arial" w:eastAsia="Times New Roman" w:hAnsi="Arial" w:cs="Arial"/>
          <w:color w:val="000000"/>
          <w:sz w:val="17"/>
          <w:szCs w:val="17"/>
        </w:rPr>
        <w:t xml:space="preserve">hypothesize that the performance of the assessment model </w:t>
      </w:r>
      <w:r w:rsidR="006B1977">
        <w:rPr>
          <w:rFonts w:ascii="Arial" w:eastAsia="Times New Roman" w:hAnsi="Arial" w:cs="Arial"/>
          <w:color w:val="000000"/>
          <w:sz w:val="17"/>
          <w:szCs w:val="17"/>
        </w:rPr>
        <w:t>is</w:t>
      </w:r>
      <w:r w:rsidR="0094447C">
        <w:rPr>
          <w:rFonts w:ascii="Arial" w:eastAsia="Times New Roman" w:hAnsi="Arial" w:cs="Arial"/>
          <w:color w:val="000000"/>
          <w:sz w:val="17"/>
          <w:szCs w:val="17"/>
        </w:rPr>
        <w:t xml:space="preserve"> better predicted by the individual species’ eco-evolutionary response profile – how it reacts to a warming and deoxygenating ocean – than the complexity of the assessment, or whether or not the assessment includes an environmental index. These results can </w:t>
      </w:r>
      <w:r w:rsidR="003E72F2">
        <w:rPr>
          <w:rFonts w:ascii="Arial" w:eastAsia="Times New Roman" w:hAnsi="Arial" w:cs="Arial"/>
          <w:color w:val="000000"/>
          <w:sz w:val="17"/>
          <w:szCs w:val="17"/>
        </w:rPr>
        <w:t>illustrate which eco-evolutionary characteristics might bias data collection for a managed species, and the trade-offs in assessment methods for such populations.</w:t>
      </w:r>
    </w:p>
    <w:p w14:paraId="08FF18E8" w14:textId="434C8DA9" w:rsidR="007A7CE6" w:rsidRDefault="007A7CE6" w:rsidP="007A7CE6">
      <w:pPr>
        <w:pStyle w:val="Heading1"/>
        <w:rPr>
          <w:rFonts w:eastAsia="Times New Roman"/>
        </w:rPr>
      </w:pPr>
      <w:r>
        <w:rPr>
          <w:rFonts w:eastAsia="Times New Roman"/>
        </w:rPr>
        <w:lastRenderedPageBreak/>
        <w:t>Methods</w:t>
      </w:r>
    </w:p>
    <w:p w14:paraId="7B6B8BF0" w14:textId="2A6893E9" w:rsidR="004C57FE" w:rsidRPr="004C57FE" w:rsidRDefault="004C57FE" w:rsidP="009C17D8">
      <w:pPr>
        <w:spacing w:before="100" w:beforeAutospacing="1" w:after="144" w:line="240" w:lineRule="auto"/>
        <w:rPr>
          <w:rFonts w:ascii="Arial" w:eastAsia="Times New Roman" w:hAnsi="Arial" w:cs="Arial"/>
          <w:b/>
          <w:color w:val="000000"/>
          <w:sz w:val="17"/>
          <w:szCs w:val="17"/>
        </w:rPr>
      </w:pPr>
      <w:r>
        <w:rPr>
          <w:rFonts w:ascii="Arial" w:eastAsia="Times New Roman" w:hAnsi="Arial" w:cs="Arial"/>
          <w:b/>
          <w:color w:val="000000"/>
          <w:sz w:val="17"/>
          <w:szCs w:val="17"/>
        </w:rPr>
        <w:t>Overview</w:t>
      </w:r>
    </w:p>
    <w:p w14:paraId="3BE21982" w14:textId="41C7987F" w:rsidR="007E0887" w:rsidRDefault="009C17D8" w:rsidP="009C17D8">
      <w:pPr>
        <w:spacing w:before="100" w:beforeAutospacing="1" w:after="144" w:line="240" w:lineRule="auto"/>
        <w:rPr>
          <w:rFonts w:ascii="Arial" w:eastAsia="Times New Roman" w:hAnsi="Arial" w:cs="Arial"/>
          <w:color w:val="000000"/>
          <w:sz w:val="17"/>
          <w:szCs w:val="17"/>
        </w:rPr>
      </w:pPr>
      <w:r>
        <w:rPr>
          <w:rFonts w:ascii="Arial" w:eastAsia="Times New Roman" w:hAnsi="Arial" w:cs="Arial"/>
          <w:color w:val="000000"/>
          <w:sz w:val="17"/>
          <w:szCs w:val="17"/>
        </w:rPr>
        <w:t xml:space="preserve">There are three components to our </w:t>
      </w:r>
      <w:r w:rsidR="004C57FE">
        <w:rPr>
          <w:rFonts w:ascii="Arial" w:eastAsia="Times New Roman" w:hAnsi="Arial" w:cs="Arial"/>
          <w:color w:val="000000"/>
          <w:sz w:val="17"/>
          <w:szCs w:val="17"/>
        </w:rPr>
        <w:t>simulation study</w:t>
      </w:r>
      <w:r>
        <w:rPr>
          <w:rFonts w:ascii="Arial" w:eastAsia="Times New Roman" w:hAnsi="Arial" w:cs="Arial"/>
          <w:color w:val="000000"/>
          <w:sz w:val="17"/>
          <w:szCs w:val="17"/>
        </w:rPr>
        <w:t>:</w:t>
      </w:r>
      <w:r w:rsidR="006E61BF">
        <w:rPr>
          <w:rFonts w:ascii="Arial" w:eastAsia="Times New Roman" w:hAnsi="Arial" w:cs="Arial"/>
          <w:color w:val="000000"/>
          <w:sz w:val="17"/>
          <w:szCs w:val="17"/>
        </w:rPr>
        <w:t xml:space="preserve"> 1)</w:t>
      </w:r>
      <w:r>
        <w:rPr>
          <w:rFonts w:ascii="Arial" w:eastAsia="Times New Roman" w:hAnsi="Arial" w:cs="Arial"/>
          <w:color w:val="000000"/>
          <w:sz w:val="17"/>
          <w:szCs w:val="17"/>
        </w:rPr>
        <w:t xml:space="preserve"> the ope</w:t>
      </w:r>
      <w:r w:rsidR="005D5FFB">
        <w:rPr>
          <w:rFonts w:ascii="Arial" w:eastAsia="Times New Roman" w:hAnsi="Arial" w:cs="Arial"/>
          <w:color w:val="000000"/>
          <w:sz w:val="17"/>
          <w:szCs w:val="17"/>
        </w:rPr>
        <w:t>rating model</w:t>
      </w:r>
      <w:r w:rsidR="006E61BF">
        <w:rPr>
          <w:rFonts w:ascii="Arial" w:eastAsia="Times New Roman" w:hAnsi="Arial" w:cs="Arial"/>
          <w:color w:val="000000"/>
          <w:sz w:val="17"/>
          <w:szCs w:val="17"/>
        </w:rPr>
        <w:t xml:space="preserve"> (OM)</w:t>
      </w:r>
      <w:r w:rsidR="005D5FFB">
        <w:rPr>
          <w:rFonts w:ascii="Arial" w:eastAsia="Times New Roman" w:hAnsi="Arial" w:cs="Arial"/>
          <w:color w:val="000000"/>
          <w:sz w:val="17"/>
          <w:szCs w:val="17"/>
        </w:rPr>
        <w:t xml:space="preserve">, </w:t>
      </w:r>
      <w:r w:rsidR="006E61BF">
        <w:rPr>
          <w:rFonts w:ascii="Arial" w:eastAsia="Times New Roman" w:hAnsi="Arial" w:cs="Arial"/>
          <w:color w:val="000000"/>
          <w:sz w:val="17"/>
          <w:szCs w:val="17"/>
        </w:rPr>
        <w:t>which</w:t>
      </w:r>
      <w:r w:rsidR="005D5FFB">
        <w:rPr>
          <w:rFonts w:ascii="Arial" w:eastAsia="Times New Roman" w:hAnsi="Arial" w:cs="Arial"/>
          <w:color w:val="000000"/>
          <w:sz w:val="17"/>
          <w:szCs w:val="17"/>
        </w:rPr>
        <w:t xml:space="preserve"> simulates an </w:t>
      </w:r>
      <w:r w:rsidR="005D5FFB">
        <w:rPr>
          <w:rFonts w:ascii="Arial" w:eastAsia="Times New Roman" w:hAnsi="Arial" w:cs="Arial"/>
          <w:b/>
          <w:color w:val="000000"/>
          <w:sz w:val="17"/>
          <w:szCs w:val="17"/>
        </w:rPr>
        <w:t xml:space="preserve">ecosystem with many species </w:t>
      </w:r>
      <w:r w:rsidR="007E0887">
        <w:rPr>
          <w:rFonts w:ascii="Arial" w:eastAsia="Times New Roman" w:hAnsi="Arial" w:cs="Arial"/>
          <w:color w:val="000000"/>
          <w:sz w:val="17"/>
          <w:szCs w:val="17"/>
        </w:rPr>
        <w:t>under</w:t>
      </w:r>
      <w:r>
        <w:rPr>
          <w:rFonts w:ascii="Arial" w:eastAsia="Times New Roman" w:hAnsi="Arial" w:cs="Arial"/>
          <w:color w:val="000000"/>
          <w:sz w:val="17"/>
          <w:szCs w:val="17"/>
        </w:rPr>
        <w:t xml:space="preserve"> </w:t>
      </w:r>
      <w:r w:rsidR="007E0887">
        <w:rPr>
          <w:rFonts w:ascii="Arial" w:eastAsia="Times New Roman" w:hAnsi="Arial" w:cs="Arial"/>
          <w:color w:val="000000"/>
          <w:sz w:val="17"/>
          <w:szCs w:val="17"/>
        </w:rPr>
        <w:t xml:space="preserve">a set of assumptions about the genetic, ecological, and demographic structure and the behavior of a singular fishery </w:t>
      </w:r>
      <w:commentRangeStart w:id="3"/>
      <w:r w:rsidR="007E0887">
        <w:rPr>
          <w:rFonts w:ascii="Arial" w:eastAsia="Times New Roman" w:hAnsi="Arial" w:cs="Arial"/>
          <w:color w:val="000000"/>
          <w:sz w:val="17"/>
          <w:szCs w:val="17"/>
        </w:rPr>
        <w:t>fleet</w:t>
      </w:r>
      <w:commentRangeEnd w:id="3"/>
      <w:r w:rsidR="007E0887">
        <w:rPr>
          <w:rStyle w:val="CommentReference"/>
        </w:rPr>
        <w:commentReference w:id="3"/>
      </w:r>
      <w:r>
        <w:rPr>
          <w:rFonts w:ascii="Arial" w:eastAsia="Times New Roman" w:hAnsi="Arial" w:cs="Arial"/>
          <w:color w:val="000000"/>
          <w:sz w:val="17"/>
          <w:szCs w:val="17"/>
        </w:rPr>
        <w:t>;</w:t>
      </w:r>
      <w:r w:rsidR="006E61BF">
        <w:rPr>
          <w:rFonts w:ascii="Arial" w:eastAsia="Times New Roman" w:hAnsi="Arial" w:cs="Arial"/>
          <w:color w:val="000000"/>
          <w:sz w:val="17"/>
          <w:szCs w:val="17"/>
        </w:rPr>
        <w:t xml:space="preserve"> 2)</w:t>
      </w:r>
      <w:r>
        <w:rPr>
          <w:rFonts w:ascii="Arial" w:eastAsia="Times New Roman" w:hAnsi="Arial" w:cs="Arial"/>
          <w:color w:val="000000"/>
          <w:sz w:val="17"/>
          <w:szCs w:val="17"/>
        </w:rPr>
        <w:t xml:space="preserve"> the sampling model, </w:t>
      </w:r>
      <w:r w:rsidR="006E61BF">
        <w:rPr>
          <w:rFonts w:ascii="Arial" w:eastAsia="Times New Roman" w:hAnsi="Arial" w:cs="Arial"/>
          <w:color w:val="000000"/>
          <w:sz w:val="17"/>
          <w:szCs w:val="17"/>
        </w:rPr>
        <w:t>which</w:t>
      </w:r>
      <w:r>
        <w:rPr>
          <w:rFonts w:ascii="Arial" w:eastAsia="Times New Roman" w:hAnsi="Arial" w:cs="Arial"/>
          <w:color w:val="000000"/>
          <w:sz w:val="17"/>
          <w:szCs w:val="17"/>
        </w:rPr>
        <w:t xml:space="preserve"> </w:t>
      </w:r>
      <w:r w:rsidR="006E61BF">
        <w:rPr>
          <w:rFonts w:ascii="Arial" w:eastAsia="Times New Roman" w:hAnsi="Arial" w:cs="Arial"/>
          <w:color w:val="000000"/>
          <w:sz w:val="17"/>
          <w:szCs w:val="17"/>
        </w:rPr>
        <w:t>surveys the population(s) within the OM</w:t>
      </w:r>
      <w:r>
        <w:rPr>
          <w:rFonts w:ascii="Arial" w:eastAsia="Times New Roman" w:hAnsi="Arial" w:cs="Arial"/>
          <w:color w:val="000000"/>
          <w:sz w:val="17"/>
          <w:szCs w:val="17"/>
        </w:rPr>
        <w:t xml:space="preserve"> and generates a time series of biomass and compositional data; and</w:t>
      </w:r>
      <w:r w:rsidR="006E61BF">
        <w:rPr>
          <w:rFonts w:ascii="Arial" w:eastAsia="Times New Roman" w:hAnsi="Arial" w:cs="Arial"/>
          <w:color w:val="000000"/>
          <w:sz w:val="17"/>
          <w:szCs w:val="17"/>
        </w:rPr>
        <w:t xml:space="preserve"> </w:t>
      </w:r>
      <w:r w:rsidR="007E0887">
        <w:rPr>
          <w:rFonts w:ascii="Arial" w:eastAsia="Times New Roman" w:hAnsi="Arial" w:cs="Arial"/>
          <w:color w:val="000000"/>
          <w:sz w:val="17"/>
          <w:szCs w:val="17"/>
        </w:rPr>
        <w:t>3)</w:t>
      </w:r>
      <w:r>
        <w:rPr>
          <w:rFonts w:ascii="Arial" w:eastAsia="Times New Roman" w:hAnsi="Arial" w:cs="Arial"/>
          <w:color w:val="000000"/>
          <w:sz w:val="17"/>
          <w:szCs w:val="17"/>
        </w:rPr>
        <w:t xml:space="preserve"> the assessment model, </w:t>
      </w:r>
      <w:r w:rsidR="006E61BF">
        <w:rPr>
          <w:rFonts w:ascii="Arial" w:eastAsia="Times New Roman" w:hAnsi="Arial" w:cs="Arial"/>
          <w:color w:val="000000"/>
          <w:sz w:val="17"/>
          <w:szCs w:val="17"/>
        </w:rPr>
        <w:t>which</w:t>
      </w:r>
      <w:r>
        <w:rPr>
          <w:rFonts w:ascii="Arial" w:eastAsia="Times New Roman" w:hAnsi="Arial" w:cs="Arial"/>
          <w:color w:val="000000"/>
          <w:sz w:val="17"/>
          <w:szCs w:val="17"/>
        </w:rPr>
        <w:t xml:space="preserve"> takes the </w:t>
      </w:r>
      <w:r w:rsidR="007E0887">
        <w:rPr>
          <w:rFonts w:ascii="Arial" w:eastAsia="Times New Roman" w:hAnsi="Arial" w:cs="Arial"/>
          <w:color w:val="000000"/>
          <w:sz w:val="17"/>
          <w:szCs w:val="17"/>
        </w:rPr>
        <w:t xml:space="preserve">catch and </w:t>
      </w:r>
      <w:r>
        <w:rPr>
          <w:rFonts w:ascii="Arial" w:eastAsia="Times New Roman" w:hAnsi="Arial" w:cs="Arial"/>
          <w:color w:val="000000"/>
          <w:sz w:val="17"/>
          <w:szCs w:val="17"/>
        </w:rPr>
        <w:t>survey data and generates estimates of management quantities</w:t>
      </w:r>
      <w:r w:rsidR="007E0887">
        <w:rPr>
          <w:rFonts w:ascii="Arial" w:eastAsia="Times New Roman" w:hAnsi="Arial" w:cs="Arial"/>
          <w:color w:val="000000"/>
          <w:sz w:val="17"/>
          <w:szCs w:val="17"/>
        </w:rPr>
        <w:t xml:space="preserve"> for a single species</w:t>
      </w:r>
      <w:r>
        <w:rPr>
          <w:rFonts w:ascii="Arial" w:eastAsia="Times New Roman" w:hAnsi="Arial" w:cs="Arial"/>
          <w:color w:val="000000"/>
          <w:sz w:val="17"/>
          <w:szCs w:val="17"/>
        </w:rPr>
        <w:t>.</w:t>
      </w:r>
      <w:r w:rsidR="004C57FE">
        <w:rPr>
          <w:rFonts w:ascii="Arial" w:eastAsia="Times New Roman" w:hAnsi="Arial" w:cs="Arial"/>
          <w:color w:val="000000"/>
          <w:sz w:val="17"/>
          <w:szCs w:val="17"/>
        </w:rPr>
        <w:t xml:space="preserve"> </w:t>
      </w:r>
      <w:r w:rsidR="007E0887">
        <w:rPr>
          <w:rFonts w:ascii="Arial" w:eastAsia="Times New Roman" w:hAnsi="Arial" w:cs="Arial"/>
          <w:color w:val="000000"/>
          <w:sz w:val="17"/>
          <w:szCs w:val="17"/>
        </w:rPr>
        <w:t xml:space="preserve">Our analysis involves four focal species, selected for their how their unique eco-evolutionary characteristics manifest as spatial responses to a climate change scenario. We perform single-species stock assessments on the data sampled from these populations using a small set of assessment models, corresponding to methods that do/do not account for age structure of the stock, and do or do not incorporate environmental information. </w:t>
      </w:r>
    </w:p>
    <w:p w14:paraId="408DC3DF" w14:textId="7D1C4E68" w:rsidR="009C17D8" w:rsidRDefault="004C57FE" w:rsidP="009C17D8">
      <w:pPr>
        <w:spacing w:before="100" w:beforeAutospacing="1" w:after="144" w:line="240" w:lineRule="auto"/>
        <w:rPr>
          <w:rFonts w:ascii="Arial" w:eastAsia="Times New Roman" w:hAnsi="Arial" w:cs="Arial"/>
          <w:b/>
          <w:color w:val="000000"/>
          <w:sz w:val="17"/>
          <w:szCs w:val="17"/>
        </w:rPr>
      </w:pPr>
      <w:r w:rsidRPr="004C57FE">
        <w:rPr>
          <w:rFonts w:ascii="Arial" w:eastAsia="Times New Roman" w:hAnsi="Arial" w:cs="Arial"/>
          <w:b/>
          <w:color w:val="000000"/>
          <w:sz w:val="17"/>
          <w:szCs w:val="17"/>
        </w:rPr>
        <w:t>Operating Model</w:t>
      </w:r>
      <w:r>
        <w:rPr>
          <w:rFonts w:ascii="Arial" w:eastAsia="Times New Roman" w:hAnsi="Arial" w:cs="Arial"/>
          <w:b/>
          <w:color w:val="000000"/>
          <w:sz w:val="17"/>
          <w:szCs w:val="17"/>
        </w:rPr>
        <w:t xml:space="preserve"> </w:t>
      </w:r>
    </w:p>
    <w:p w14:paraId="7613933E" w14:textId="7EA6DF2D" w:rsidR="00287C9D" w:rsidRDefault="004C57FE" w:rsidP="004C57FE">
      <w:pPr>
        <w:spacing w:before="100" w:beforeAutospacing="1" w:after="144" w:line="240" w:lineRule="auto"/>
        <w:rPr>
          <w:rFonts w:ascii="Arial" w:eastAsia="Times New Roman" w:hAnsi="Arial" w:cs="Arial"/>
          <w:color w:val="000000"/>
          <w:sz w:val="17"/>
          <w:szCs w:val="17"/>
        </w:rPr>
      </w:pPr>
      <w:r>
        <w:rPr>
          <w:rFonts w:ascii="Arial" w:eastAsia="Times New Roman" w:hAnsi="Arial" w:cs="Arial"/>
          <w:color w:val="000000"/>
          <w:sz w:val="17"/>
          <w:szCs w:val="17"/>
        </w:rPr>
        <w:t xml:space="preserve">We simulated populations using the </w:t>
      </w:r>
      <w:proofErr w:type="spellStart"/>
      <w:r>
        <w:rPr>
          <w:rFonts w:ascii="Arial" w:eastAsia="Times New Roman" w:hAnsi="Arial" w:cs="Arial"/>
          <w:color w:val="000000"/>
          <w:sz w:val="17"/>
          <w:szCs w:val="17"/>
        </w:rPr>
        <w:t>Ev</w:t>
      </w:r>
      <w:proofErr w:type="spellEnd"/>
      <w:r>
        <w:rPr>
          <w:rFonts w:ascii="Arial" w:eastAsia="Times New Roman" w:hAnsi="Arial" w:cs="Arial"/>
          <w:color w:val="000000"/>
          <w:sz w:val="17"/>
          <w:szCs w:val="17"/>
        </w:rPr>
        <w:t>-OSMOSE model, which incorporates genes and projected environmental conditions onto a model spatial system (</w:t>
      </w:r>
      <w:r w:rsidRPr="007E0887">
        <w:rPr>
          <w:rFonts w:ascii="Arial" w:eastAsia="Times New Roman" w:hAnsi="Arial" w:cs="Arial"/>
          <w:b/>
          <w:color w:val="000000"/>
          <w:sz w:val="17"/>
          <w:szCs w:val="17"/>
        </w:rPr>
        <w:t xml:space="preserve">northern </w:t>
      </w:r>
      <w:proofErr w:type="spellStart"/>
      <w:r w:rsidRPr="007E0887">
        <w:rPr>
          <w:rFonts w:ascii="Arial" w:eastAsia="Times New Roman" w:hAnsi="Arial" w:cs="Arial"/>
          <w:b/>
          <w:color w:val="000000"/>
          <w:sz w:val="17"/>
          <w:szCs w:val="17"/>
        </w:rPr>
        <w:t>barents</w:t>
      </w:r>
      <w:proofErr w:type="spellEnd"/>
      <w:r w:rsidRPr="007E0887">
        <w:rPr>
          <w:rFonts w:ascii="Arial" w:eastAsia="Times New Roman" w:hAnsi="Arial" w:cs="Arial"/>
          <w:b/>
          <w:color w:val="000000"/>
          <w:sz w:val="17"/>
          <w:szCs w:val="17"/>
        </w:rPr>
        <w:t xml:space="preserve"> sea</w:t>
      </w:r>
      <w:r>
        <w:rPr>
          <w:rFonts w:ascii="Arial" w:eastAsia="Times New Roman" w:hAnsi="Arial" w:cs="Arial"/>
          <w:color w:val="000000"/>
          <w:sz w:val="17"/>
          <w:szCs w:val="17"/>
        </w:rPr>
        <w:t xml:space="preserve">). </w:t>
      </w:r>
      <w:r>
        <w:rPr>
          <w:rFonts w:ascii="Arial" w:eastAsia="Times New Roman" w:hAnsi="Arial" w:cs="Arial"/>
          <w:b/>
          <w:color w:val="000000"/>
          <w:sz w:val="17"/>
          <w:szCs w:val="17"/>
        </w:rPr>
        <w:t>Describe model features</w:t>
      </w:r>
      <w:r w:rsidR="00C436C2">
        <w:rPr>
          <w:rFonts w:ascii="Arial" w:eastAsia="Times New Roman" w:hAnsi="Arial" w:cs="Arial"/>
          <w:b/>
          <w:color w:val="000000"/>
          <w:sz w:val="17"/>
          <w:szCs w:val="17"/>
        </w:rPr>
        <w:t>,</w:t>
      </w:r>
      <w:r w:rsidR="007E0887">
        <w:rPr>
          <w:rFonts w:ascii="Arial" w:eastAsia="Times New Roman" w:hAnsi="Arial" w:cs="Arial"/>
          <w:b/>
          <w:color w:val="000000"/>
          <w:sz w:val="17"/>
          <w:szCs w:val="17"/>
        </w:rPr>
        <w:t xml:space="preserve"> including spatial extent,</w:t>
      </w:r>
      <w:r w:rsidR="00C436C2">
        <w:rPr>
          <w:rFonts w:ascii="Arial" w:eastAsia="Times New Roman" w:hAnsi="Arial" w:cs="Arial"/>
          <w:b/>
          <w:color w:val="000000"/>
          <w:sz w:val="17"/>
          <w:szCs w:val="17"/>
        </w:rPr>
        <w:t xml:space="preserve"> point to scenarios below</w:t>
      </w:r>
      <w:r w:rsidR="00F9648B">
        <w:rPr>
          <w:rFonts w:ascii="Arial" w:eastAsia="Times New Roman" w:hAnsi="Arial" w:cs="Arial"/>
          <w:b/>
          <w:color w:val="000000"/>
          <w:sz w:val="17"/>
          <w:szCs w:val="17"/>
        </w:rPr>
        <w:t>; do they all use the same climate change assumption?</w:t>
      </w:r>
      <w:r>
        <w:rPr>
          <w:rFonts w:ascii="Arial" w:eastAsia="Times New Roman" w:hAnsi="Arial" w:cs="Arial"/>
          <w:color w:val="000000"/>
          <w:sz w:val="17"/>
          <w:szCs w:val="17"/>
        </w:rPr>
        <w:t xml:space="preserve"> </w:t>
      </w:r>
      <w:r w:rsidR="007E0887">
        <w:rPr>
          <w:rFonts w:ascii="Arial" w:eastAsia="Times New Roman" w:hAnsi="Arial" w:cs="Arial"/>
          <w:b/>
          <w:color w:val="000000"/>
          <w:sz w:val="17"/>
          <w:szCs w:val="17"/>
        </w:rPr>
        <w:t xml:space="preserve">Explain that we are getting single-species time series from each scenario for X focal species, chosen for their distinct expected response to climate change over the next Y years (details </w:t>
      </w:r>
      <w:proofErr w:type="spellStart"/>
      <w:r w:rsidR="007E0887">
        <w:rPr>
          <w:rFonts w:ascii="Arial" w:eastAsia="Times New Roman" w:hAnsi="Arial" w:cs="Arial"/>
          <w:b/>
          <w:color w:val="000000"/>
          <w:sz w:val="17"/>
          <w:szCs w:val="17"/>
        </w:rPr>
        <w:t>belwo</w:t>
      </w:r>
      <w:proofErr w:type="spellEnd"/>
      <w:r w:rsidR="007E0887">
        <w:rPr>
          <w:rFonts w:ascii="Arial" w:eastAsia="Times New Roman" w:hAnsi="Arial" w:cs="Arial"/>
          <w:b/>
          <w:color w:val="000000"/>
          <w:sz w:val="17"/>
          <w:szCs w:val="17"/>
        </w:rPr>
        <w:t xml:space="preserve">).. </w:t>
      </w:r>
      <w:r w:rsidR="007E0887">
        <w:rPr>
          <w:rFonts w:ascii="Arial" w:eastAsia="Times New Roman" w:hAnsi="Arial" w:cs="Arial"/>
          <w:color w:val="000000"/>
          <w:sz w:val="17"/>
          <w:szCs w:val="17"/>
        </w:rPr>
        <w:t xml:space="preserve">Variation among operating models was determined by </w:t>
      </w:r>
      <w:proofErr w:type="spellStart"/>
      <w:r w:rsidR="007E0887">
        <w:rPr>
          <w:rFonts w:ascii="Arial" w:eastAsia="Times New Roman" w:hAnsi="Arial" w:cs="Arial"/>
          <w:color w:val="000000"/>
          <w:sz w:val="17"/>
          <w:szCs w:val="17"/>
        </w:rPr>
        <w:t>RecDevs</w:t>
      </w:r>
      <w:proofErr w:type="spellEnd"/>
      <w:r w:rsidR="007E0887">
        <w:rPr>
          <w:rFonts w:ascii="Arial" w:eastAsia="Times New Roman" w:hAnsi="Arial" w:cs="Arial"/>
          <w:color w:val="000000"/>
          <w:sz w:val="17"/>
          <w:szCs w:val="17"/>
        </w:rPr>
        <w:t>. Number of years. Treatment of early/post years (</w:t>
      </w:r>
      <w:proofErr w:type="spellStart"/>
      <w:r w:rsidR="007E0887">
        <w:rPr>
          <w:rFonts w:ascii="Arial" w:eastAsia="Times New Roman" w:hAnsi="Arial" w:cs="Arial"/>
          <w:color w:val="000000"/>
          <w:sz w:val="17"/>
          <w:szCs w:val="17"/>
        </w:rPr>
        <w:t>eg</w:t>
      </w:r>
      <w:proofErr w:type="spellEnd"/>
      <w:r w:rsidR="007E0887">
        <w:rPr>
          <w:rFonts w:ascii="Arial" w:eastAsia="Times New Roman" w:hAnsi="Arial" w:cs="Arial"/>
          <w:color w:val="000000"/>
          <w:sz w:val="17"/>
          <w:szCs w:val="17"/>
        </w:rPr>
        <w:t xml:space="preserve"> is there a burn-in)? Species we examined (3 max, maybe life history related). Runtimes.</w:t>
      </w:r>
    </w:p>
    <w:p w14:paraId="134ECA7F" w14:textId="01E303FA" w:rsidR="00287C9D" w:rsidRPr="007E0887" w:rsidRDefault="007E0887" w:rsidP="004C57FE">
      <w:pPr>
        <w:spacing w:before="100" w:beforeAutospacing="1" w:after="144" w:line="240" w:lineRule="auto"/>
        <w:rPr>
          <w:rFonts w:ascii="Arial" w:eastAsia="Times New Roman" w:hAnsi="Arial" w:cs="Arial"/>
          <w:b/>
          <w:color w:val="000000"/>
          <w:sz w:val="17"/>
          <w:szCs w:val="17"/>
        </w:rPr>
      </w:pPr>
      <w:r>
        <w:rPr>
          <w:rFonts w:ascii="Arial" w:eastAsia="Times New Roman" w:hAnsi="Arial" w:cs="Arial"/>
          <w:b/>
          <w:color w:val="000000"/>
          <w:sz w:val="17"/>
          <w:szCs w:val="17"/>
        </w:rPr>
        <w:t xml:space="preserve">Data Generation </w:t>
      </w:r>
    </w:p>
    <w:p w14:paraId="027A10EC" w14:textId="60A4DDD9" w:rsidR="00797672" w:rsidRPr="00F20BA9" w:rsidRDefault="004C57FE" w:rsidP="004C57FE">
      <w:pPr>
        <w:spacing w:before="100" w:beforeAutospacing="1" w:after="144" w:line="240" w:lineRule="auto"/>
        <w:rPr>
          <w:rFonts w:ascii="Arial" w:eastAsia="Times New Roman" w:hAnsi="Arial" w:cs="Arial"/>
          <w:color w:val="000000"/>
          <w:sz w:val="17"/>
          <w:szCs w:val="17"/>
        </w:rPr>
      </w:pPr>
      <w:r>
        <w:rPr>
          <w:rFonts w:ascii="Arial" w:eastAsia="Times New Roman" w:hAnsi="Arial" w:cs="Arial"/>
          <w:color w:val="000000"/>
          <w:sz w:val="17"/>
          <w:szCs w:val="17"/>
        </w:rPr>
        <w:t>We extended the previously-published model to include a sampling regime that generates an index of relative abundance, uncertainty thereof, and compositional data for the surveyed species.</w:t>
      </w:r>
      <w:r w:rsidR="00287C9D">
        <w:rPr>
          <w:rFonts w:ascii="Arial" w:eastAsia="Times New Roman" w:hAnsi="Arial" w:cs="Arial"/>
          <w:color w:val="000000"/>
          <w:sz w:val="17"/>
          <w:szCs w:val="17"/>
        </w:rPr>
        <w:t xml:space="preserve"> The sampling routine assumes that all ages and lengths of all species are equally likely to be sampled (e.g., no age- nor length-based survey </w:t>
      </w:r>
      <w:r w:rsidR="00797672">
        <w:rPr>
          <w:rFonts w:ascii="Arial" w:eastAsia="Times New Roman" w:hAnsi="Arial" w:cs="Arial"/>
          <w:color w:val="000000"/>
          <w:sz w:val="17"/>
          <w:szCs w:val="17"/>
        </w:rPr>
        <w:t>selectivity</w:t>
      </w:r>
      <w:r w:rsidR="00287C9D">
        <w:rPr>
          <w:rFonts w:ascii="Arial" w:eastAsia="Times New Roman" w:hAnsi="Arial" w:cs="Arial"/>
          <w:color w:val="000000"/>
          <w:sz w:val="17"/>
          <w:szCs w:val="17"/>
        </w:rPr>
        <w:t xml:space="preserve"> is assumed). We assume that the catchability of all species is 1 and this does not vary </w:t>
      </w:r>
      <w:r w:rsidR="007E0887">
        <w:rPr>
          <w:rFonts w:ascii="Arial" w:eastAsia="Times New Roman" w:hAnsi="Arial" w:cs="Arial"/>
          <w:color w:val="000000"/>
          <w:sz w:val="17"/>
          <w:szCs w:val="17"/>
        </w:rPr>
        <w:t>spatially</w:t>
      </w:r>
      <w:r w:rsidR="00287C9D">
        <w:rPr>
          <w:rFonts w:ascii="Arial" w:eastAsia="Times New Roman" w:hAnsi="Arial" w:cs="Arial"/>
          <w:color w:val="000000"/>
          <w:sz w:val="17"/>
          <w:szCs w:val="17"/>
        </w:rPr>
        <w:t xml:space="preserve"> (but see </w:t>
      </w:r>
      <w:proofErr w:type="spellStart"/>
      <w:r w:rsidR="00287C9D">
        <w:rPr>
          <w:rFonts w:ascii="Arial" w:eastAsia="Times New Roman" w:hAnsi="Arial" w:cs="Arial"/>
          <w:color w:val="000000"/>
          <w:sz w:val="17"/>
          <w:szCs w:val="17"/>
        </w:rPr>
        <w:t>Gruss</w:t>
      </w:r>
      <w:proofErr w:type="spellEnd"/>
      <w:r w:rsidR="00287C9D">
        <w:rPr>
          <w:rFonts w:ascii="Arial" w:eastAsia="Times New Roman" w:hAnsi="Arial" w:cs="Arial"/>
          <w:color w:val="000000"/>
          <w:sz w:val="17"/>
          <w:szCs w:val="17"/>
        </w:rPr>
        <w:t xml:space="preserve"> et al 2023). The survey follows a simple random design with 100 stations</w:t>
      </w:r>
      <w:r w:rsidR="00797672">
        <w:rPr>
          <w:rFonts w:ascii="Arial" w:eastAsia="Times New Roman" w:hAnsi="Arial" w:cs="Arial"/>
          <w:color w:val="000000"/>
          <w:sz w:val="17"/>
          <w:szCs w:val="17"/>
        </w:rPr>
        <w:t xml:space="preserve"> (unique cells in the OM domain)</w:t>
      </w:r>
      <w:r w:rsidR="00287C9D">
        <w:rPr>
          <w:rFonts w:ascii="Arial" w:eastAsia="Times New Roman" w:hAnsi="Arial" w:cs="Arial"/>
          <w:color w:val="000000"/>
          <w:sz w:val="17"/>
          <w:szCs w:val="17"/>
        </w:rPr>
        <w:t xml:space="preserve"> operating over six weeks during the Boreal summer (mid-June to early-August; results of a sensitivity analysis to a higher and lower number of stations are provided in the Appendix). For each replicate of the OM, the 100 survey stations are randomly selected at the beginning of each year, and a ‘track’ through the stations from south to north is generated such that all 100 stations are visited over six weeks with minimal total transit </w:t>
      </w:r>
      <w:r w:rsidR="007E0887">
        <w:rPr>
          <w:rFonts w:ascii="Arial" w:eastAsia="Times New Roman" w:hAnsi="Arial" w:cs="Arial"/>
          <w:color w:val="000000"/>
          <w:sz w:val="17"/>
          <w:szCs w:val="17"/>
        </w:rPr>
        <w:t>distance</w:t>
      </w:r>
      <w:r w:rsidR="00287C9D">
        <w:rPr>
          <w:rFonts w:ascii="Arial" w:eastAsia="Times New Roman" w:hAnsi="Arial" w:cs="Arial"/>
          <w:color w:val="000000"/>
          <w:sz w:val="17"/>
          <w:szCs w:val="17"/>
        </w:rPr>
        <w:t xml:space="preserve">. </w:t>
      </w:r>
      <w:r w:rsidR="00797672">
        <w:rPr>
          <w:rFonts w:ascii="Arial" w:eastAsia="Times New Roman" w:hAnsi="Arial" w:cs="Arial"/>
          <w:color w:val="000000"/>
          <w:sz w:val="17"/>
          <w:szCs w:val="17"/>
        </w:rPr>
        <w:t xml:space="preserve">The estimate of biomass for the entire region for species </w:t>
      </w:r>
      <w:proofErr w:type="spellStart"/>
      <w:r w:rsidR="00797672">
        <w:rPr>
          <w:rFonts w:ascii="Arial" w:eastAsia="Times New Roman" w:hAnsi="Arial" w:cs="Arial"/>
          <w:i/>
          <w:color w:val="000000"/>
          <w:sz w:val="17"/>
          <w:szCs w:val="17"/>
        </w:rPr>
        <w:t>s</w:t>
      </w:r>
      <w:r w:rsidR="00797672">
        <w:rPr>
          <w:rFonts w:ascii="Arial" w:eastAsia="Times New Roman" w:hAnsi="Arial" w:cs="Arial"/>
          <w:color w:val="000000"/>
          <w:sz w:val="17"/>
          <w:szCs w:val="17"/>
        </w:rPr>
        <w:t xml:space="preserve"> in</w:t>
      </w:r>
      <w:proofErr w:type="spellEnd"/>
      <w:r w:rsidR="00797672">
        <w:rPr>
          <w:rFonts w:ascii="Arial" w:eastAsia="Times New Roman" w:hAnsi="Arial" w:cs="Arial"/>
          <w:color w:val="000000"/>
          <w:sz w:val="17"/>
          <w:szCs w:val="17"/>
        </w:rPr>
        <w:t xml:space="preserve"> year </w:t>
      </w:r>
      <w:r w:rsidR="00797672">
        <w:rPr>
          <w:rFonts w:ascii="Arial" w:eastAsia="Times New Roman" w:hAnsi="Arial" w:cs="Arial"/>
          <w:i/>
          <w:color w:val="000000"/>
          <w:sz w:val="17"/>
          <w:szCs w:val="17"/>
        </w:rPr>
        <w:t xml:space="preserve">y </w:t>
      </w:r>
      <w:r w:rsidR="00797672">
        <w:rPr>
          <w:rFonts w:ascii="Arial" w:eastAsia="Times New Roman" w:hAnsi="Arial" w:cs="Arial"/>
          <w:color w:val="000000"/>
          <w:sz w:val="17"/>
          <w:szCs w:val="17"/>
        </w:rPr>
        <w:t xml:space="preserve">and its associated variance is calculated by expanding the average biomass across all stations for the entire region, based on the area </w:t>
      </w:r>
      <w:r w:rsidR="00797672" w:rsidRPr="007E0887">
        <w:rPr>
          <w:rFonts w:ascii="Arial" w:eastAsia="Times New Roman" w:hAnsi="Arial" w:cs="Arial"/>
          <w:i/>
          <w:color w:val="000000"/>
          <w:sz w:val="17"/>
          <w:szCs w:val="17"/>
        </w:rPr>
        <w:t>A</w:t>
      </w:r>
      <w:r w:rsidR="00797672">
        <w:rPr>
          <w:rFonts w:ascii="Arial" w:eastAsia="Times New Roman" w:hAnsi="Arial" w:cs="Arial"/>
          <w:color w:val="000000"/>
          <w:sz w:val="17"/>
          <w:szCs w:val="17"/>
        </w:rPr>
        <w:t xml:space="preserve"> of each spatial cell. </w:t>
      </w:r>
      <w:r w:rsidR="00797672">
        <w:rPr>
          <w:rFonts w:ascii="Arial" w:eastAsia="Times New Roman" w:hAnsi="Arial" w:cs="Arial"/>
          <w:b/>
          <w:color w:val="000000"/>
          <w:sz w:val="17"/>
          <w:szCs w:val="17"/>
        </w:rPr>
        <w:t>Equation</w:t>
      </w:r>
      <w:r w:rsidR="00797672">
        <w:rPr>
          <w:rFonts w:ascii="Arial" w:eastAsia="Times New Roman" w:hAnsi="Arial" w:cs="Arial"/>
          <w:color w:val="000000"/>
          <w:sz w:val="17"/>
          <w:szCs w:val="17"/>
        </w:rPr>
        <w:t xml:space="preserve">. Age compositional data are obtained by multinomial sampling of the numbers-at-age in each surveyed cell. </w:t>
      </w:r>
      <w:r w:rsidR="00797672">
        <w:rPr>
          <w:rFonts w:ascii="Arial" w:eastAsia="Times New Roman" w:hAnsi="Arial" w:cs="Arial"/>
          <w:b/>
          <w:color w:val="000000"/>
          <w:sz w:val="17"/>
          <w:szCs w:val="17"/>
        </w:rPr>
        <w:t>Equation.</w:t>
      </w:r>
      <w:r w:rsidR="00F20BA9">
        <w:rPr>
          <w:rFonts w:ascii="Arial" w:eastAsia="Times New Roman" w:hAnsi="Arial" w:cs="Arial"/>
          <w:b/>
          <w:color w:val="000000"/>
          <w:sz w:val="17"/>
          <w:szCs w:val="17"/>
        </w:rPr>
        <w:t xml:space="preserve"> </w:t>
      </w:r>
      <w:r w:rsidR="007E0887">
        <w:rPr>
          <w:rFonts w:ascii="Arial" w:eastAsia="Times New Roman" w:hAnsi="Arial" w:cs="Arial"/>
          <w:b/>
          <w:color w:val="000000"/>
          <w:sz w:val="17"/>
          <w:szCs w:val="17"/>
        </w:rPr>
        <w:t xml:space="preserve">Compare to existent survey study </w:t>
      </w:r>
      <w:commentRangeStart w:id="4"/>
      <w:commentRangeStart w:id="5"/>
      <w:r w:rsidR="007E0887">
        <w:rPr>
          <w:rFonts w:ascii="Arial" w:eastAsia="Times New Roman" w:hAnsi="Arial" w:cs="Arial"/>
          <w:b/>
          <w:color w:val="000000"/>
          <w:sz w:val="17"/>
          <w:szCs w:val="17"/>
        </w:rPr>
        <w:t>designs</w:t>
      </w:r>
      <w:commentRangeEnd w:id="4"/>
      <w:r w:rsidR="006A36E9">
        <w:rPr>
          <w:rStyle w:val="CommentReference"/>
        </w:rPr>
        <w:commentReference w:id="4"/>
      </w:r>
      <w:commentRangeEnd w:id="5"/>
      <w:r w:rsidR="006A36E9">
        <w:rPr>
          <w:rStyle w:val="CommentReference"/>
        </w:rPr>
        <w:commentReference w:id="5"/>
      </w:r>
      <w:r w:rsidR="007E0887">
        <w:rPr>
          <w:rFonts w:ascii="Arial" w:eastAsia="Times New Roman" w:hAnsi="Arial" w:cs="Arial"/>
          <w:b/>
          <w:color w:val="000000"/>
          <w:sz w:val="17"/>
          <w:szCs w:val="17"/>
        </w:rPr>
        <w:t>.</w:t>
      </w:r>
    </w:p>
    <w:p w14:paraId="1FE7F07F" w14:textId="77777777" w:rsidR="00797672" w:rsidRPr="00797672" w:rsidRDefault="00526490" w:rsidP="00797672">
      <w:pPr>
        <w:spacing w:before="100" w:beforeAutospacing="1" w:after="144" w:line="240" w:lineRule="auto"/>
        <w:rPr>
          <w:rFonts w:ascii="Arial" w:eastAsia="Times New Roman" w:hAnsi="Arial" w:cs="Arial"/>
          <w:color w:val="000000"/>
          <w:sz w:val="17"/>
          <w:szCs w:val="17"/>
        </w:rPr>
      </w:pPr>
      <m:oMathPara>
        <m:oMath>
          <m:sSubSup>
            <m:sSubSupPr>
              <m:ctrlPr>
                <w:ins w:id="6" w:author="Maia Kapur" w:date="2023-11-01T11:42:00Z">
                  <w:rPr>
                    <w:rFonts w:ascii="Cambria Math" w:eastAsia="Times New Roman" w:hAnsi="Cambria Math" w:cs="Arial"/>
                    <w:i/>
                    <w:color w:val="000000"/>
                    <w:sz w:val="17"/>
                    <w:szCs w:val="17"/>
                  </w:rPr>
                </w:ins>
              </m:ctrlPr>
            </m:sSubSupPr>
            <m:e>
              <m:r>
                <w:rPr>
                  <w:rFonts w:ascii="Cambria Math" w:eastAsia="Times New Roman" w:hAnsi="Cambria Math" w:cs="Arial"/>
                  <w:color w:val="000000"/>
                  <w:sz w:val="17"/>
                  <w:szCs w:val="17"/>
                </w:rPr>
                <m:t>I</m:t>
              </m:r>
            </m:e>
            <m:sub>
              <m:r>
                <w:rPr>
                  <w:rFonts w:ascii="Cambria Math" w:eastAsia="Times New Roman" w:hAnsi="Cambria Math" w:cs="Arial"/>
                  <w:color w:val="000000"/>
                  <w:sz w:val="17"/>
                  <w:szCs w:val="17"/>
                </w:rPr>
                <m:t>y</m:t>
              </m:r>
            </m:sub>
            <m:sup>
              <m:r>
                <w:rPr>
                  <w:rFonts w:ascii="Cambria Math" w:eastAsia="Times New Roman" w:hAnsi="Cambria Math" w:cs="Arial"/>
                  <w:color w:val="000000"/>
                  <w:sz w:val="17"/>
                  <w:szCs w:val="17"/>
                </w:rPr>
                <m:t>s</m:t>
              </m:r>
            </m:sup>
          </m:sSubSup>
          <m:r>
            <w:rPr>
              <w:rFonts w:ascii="Cambria Math" w:eastAsia="Times New Roman" w:hAnsi="Cambria Math" w:cs="Arial"/>
              <w:color w:val="000000"/>
              <w:sz w:val="17"/>
              <w:szCs w:val="17"/>
            </w:rPr>
            <m:t>=</m:t>
          </m:r>
          <m:acc>
            <m:accPr>
              <m:chr m:val="̅"/>
              <m:ctrlPr>
                <w:ins w:id="7" w:author="Maia Kapur" w:date="2023-11-01T11:42:00Z">
                  <w:rPr>
                    <w:rFonts w:ascii="Cambria Math" w:eastAsia="Times New Roman" w:hAnsi="Cambria Math" w:cs="Arial"/>
                    <w:i/>
                    <w:color w:val="000000"/>
                    <w:sz w:val="17"/>
                    <w:szCs w:val="17"/>
                  </w:rPr>
                </w:ins>
              </m:ctrlPr>
            </m:accPr>
            <m:e>
              <m:sSub>
                <m:sSubPr>
                  <m:ctrlPr>
                    <w:ins w:id="8" w:author="Maia Kapur" w:date="2023-11-01T11:42:00Z">
                      <w:rPr>
                        <w:rFonts w:ascii="Cambria Math" w:eastAsia="Times New Roman" w:hAnsi="Cambria Math" w:cs="Arial"/>
                        <w:i/>
                        <w:color w:val="000000"/>
                        <w:sz w:val="17"/>
                        <w:szCs w:val="17"/>
                      </w:rPr>
                    </w:ins>
                  </m:ctrlPr>
                </m:sSubPr>
                <m:e>
                  <m:r>
                    <w:rPr>
                      <w:rFonts w:ascii="Cambria Math" w:eastAsia="Times New Roman" w:hAnsi="Cambria Math" w:cs="Arial"/>
                      <w:color w:val="000000"/>
                      <w:sz w:val="17"/>
                      <w:szCs w:val="17"/>
                    </w:rPr>
                    <m:t>B</m:t>
                  </m:r>
                </m:e>
                <m:sub>
                  <m:r>
                    <w:rPr>
                      <w:rFonts w:ascii="Cambria Math" w:eastAsia="Times New Roman" w:hAnsi="Cambria Math" w:cs="Arial"/>
                      <w:color w:val="000000"/>
                      <w:sz w:val="17"/>
                      <w:szCs w:val="17"/>
                    </w:rPr>
                    <m:t>sy</m:t>
                  </m:r>
                </m:sub>
              </m:sSub>
            </m:e>
          </m:acc>
          <m:nary>
            <m:naryPr>
              <m:chr m:val="∑"/>
              <m:limLoc m:val="undOvr"/>
              <m:ctrlPr>
                <w:ins w:id="9" w:author="Maia Kapur" w:date="2023-11-01T11:42:00Z">
                  <w:rPr>
                    <w:rFonts w:ascii="Cambria Math" w:eastAsia="Times New Roman" w:hAnsi="Cambria Math" w:cs="Arial"/>
                    <w:i/>
                    <w:color w:val="000000"/>
                    <w:sz w:val="17"/>
                    <w:szCs w:val="17"/>
                  </w:rPr>
                </w:ins>
              </m:ctrlPr>
            </m:naryPr>
            <m:sub>
              <m:r>
                <w:rPr>
                  <w:rFonts w:ascii="Cambria Math" w:eastAsia="Times New Roman" w:hAnsi="Cambria Math" w:cs="Arial"/>
                  <w:color w:val="000000"/>
                  <w:sz w:val="17"/>
                  <w:szCs w:val="17"/>
                </w:rPr>
                <m:t>i=1</m:t>
              </m:r>
            </m:sub>
            <m:sup>
              <m:r>
                <w:rPr>
                  <w:rFonts w:ascii="Cambria Math" w:eastAsia="Times New Roman" w:hAnsi="Cambria Math" w:cs="Arial"/>
                  <w:color w:val="000000"/>
                  <w:sz w:val="17"/>
                  <w:szCs w:val="17"/>
                </w:rPr>
                <m:t>100</m:t>
              </m:r>
            </m:sup>
            <m:e>
              <m:sSub>
                <m:sSubPr>
                  <m:ctrlPr>
                    <w:ins w:id="10" w:author="Maia Kapur" w:date="2023-11-01T11:42:00Z">
                      <w:rPr>
                        <w:rFonts w:ascii="Cambria Math" w:eastAsia="Times New Roman" w:hAnsi="Cambria Math" w:cs="Arial"/>
                        <w:i/>
                        <w:color w:val="000000"/>
                        <w:sz w:val="17"/>
                        <w:szCs w:val="17"/>
                      </w:rPr>
                    </w:ins>
                  </m:ctrlPr>
                </m:sSubPr>
                <m:e>
                  <m:r>
                    <w:rPr>
                      <w:rFonts w:ascii="Cambria Math" w:eastAsia="Times New Roman" w:hAnsi="Cambria Math" w:cs="Arial"/>
                      <w:color w:val="000000"/>
                      <w:sz w:val="17"/>
                      <w:szCs w:val="17"/>
                    </w:rPr>
                    <m:t>A</m:t>
                  </m:r>
                </m:e>
                <m:sub>
                  <m:r>
                    <w:rPr>
                      <w:rFonts w:ascii="Cambria Math" w:eastAsia="Times New Roman" w:hAnsi="Cambria Math" w:cs="Arial"/>
                      <w:color w:val="000000"/>
                      <w:sz w:val="17"/>
                      <w:szCs w:val="17"/>
                    </w:rPr>
                    <m:t>i</m:t>
                  </m:r>
                </m:sub>
              </m:sSub>
            </m:e>
          </m:nary>
        </m:oMath>
      </m:oMathPara>
    </w:p>
    <w:p w14:paraId="71C70E27" w14:textId="77777777" w:rsidR="00287C9D" w:rsidRDefault="00287C9D" w:rsidP="004C57FE">
      <w:pPr>
        <w:spacing w:before="100" w:beforeAutospacing="1" w:after="144" w:line="240" w:lineRule="auto"/>
        <w:rPr>
          <w:rFonts w:ascii="Arial" w:eastAsia="Times New Roman" w:hAnsi="Arial" w:cs="Arial"/>
          <w:color w:val="000000"/>
          <w:sz w:val="17"/>
          <w:szCs w:val="17"/>
        </w:rPr>
      </w:pPr>
    </w:p>
    <w:p w14:paraId="2DFA7023" w14:textId="77777777" w:rsidR="004C57FE" w:rsidRDefault="004C57FE" w:rsidP="009C17D8">
      <w:pPr>
        <w:spacing w:before="100" w:beforeAutospacing="1" w:after="144" w:line="240" w:lineRule="auto"/>
        <w:rPr>
          <w:rFonts w:ascii="Arial" w:eastAsia="Times New Roman" w:hAnsi="Arial" w:cs="Arial"/>
          <w:b/>
          <w:color w:val="000000"/>
          <w:sz w:val="17"/>
          <w:szCs w:val="17"/>
        </w:rPr>
      </w:pPr>
      <w:r w:rsidRPr="004C57FE">
        <w:rPr>
          <w:rFonts w:ascii="Arial" w:eastAsia="Times New Roman" w:hAnsi="Arial" w:cs="Arial"/>
          <w:b/>
          <w:color w:val="000000"/>
          <w:sz w:val="17"/>
          <w:szCs w:val="17"/>
        </w:rPr>
        <w:t xml:space="preserve">Estimation Model (stock </w:t>
      </w:r>
      <w:commentRangeStart w:id="11"/>
      <w:r w:rsidRPr="004C57FE">
        <w:rPr>
          <w:rFonts w:ascii="Arial" w:eastAsia="Times New Roman" w:hAnsi="Arial" w:cs="Arial"/>
          <w:b/>
          <w:color w:val="000000"/>
          <w:sz w:val="17"/>
          <w:szCs w:val="17"/>
        </w:rPr>
        <w:t>assessment</w:t>
      </w:r>
      <w:commentRangeEnd w:id="11"/>
      <w:r w:rsidR="006A36E9">
        <w:rPr>
          <w:rStyle w:val="CommentReference"/>
        </w:rPr>
        <w:commentReference w:id="11"/>
      </w:r>
      <w:r w:rsidRPr="004C57FE">
        <w:rPr>
          <w:rFonts w:ascii="Arial" w:eastAsia="Times New Roman" w:hAnsi="Arial" w:cs="Arial"/>
          <w:b/>
          <w:color w:val="000000"/>
          <w:sz w:val="17"/>
          <w:szCs w:val="17"/>
        </w:rPr>
        <w:t>)</w:t>
      </w:r>
    </w:p>
    <w:p w14:paraId="7BACB6A5" w14:textId="53F89517" w:rsidR="00982968" w:rsidRDefault="00C436C2" w:rsidP="009C17D8">
      <w:pPr>
        <w:spacing w:before="100" w:beforeAutospacing="1" w:after="144" w:line="240" w:lineRule="auto"/>
        <w:rPr>
          <w:rFonts w:ascii="Arial" w:eastAsia="Times New Roman" w:hAnsi="Arial" w:cs="Arial"/>
          <w:color w:val="000000"/>
          <w:sz w:val="17"/>
          <w:szCs w:val="17"/>
        </w:rPr>
      </w:pPr>
      <w:r>
        <w:rPr>
          <w:rFonts w:ascii="Arial" w:eastAsia="Times New Roman" w:hAnsi="Arial" w:cs="Arial"/>
          <w:color w:val="000000"/>
          <w:sz w:val="17"/>
          <w:szCs w:val="17"/>
        </w:rPr>
        <w:t xml:space="preserve">This study is concerned not only with </w:t>
      </w:r>
      <w:r w:rsidR="004960FA">
        <w:rPr>
          <w:rFonts w:ascii="Arial" w:eastAsia="Times New Roman" w:hAnsi="Arial" w:cs="Arial"/>
          <w:color w:val="000000"/>
          <w:sz w:val="17"/>
          <w:szCs w:val="17"/>
        </w:rPr>
        <w:t xml:space="preserve">the degree of bias that genetic and </w:t>
      </w:r>
      <w:r>
        <w:rPr>
          <w:rFonts w:ascii="Arial" w:eastAsia="Times New Roman" w:hAnsi="Arial" w:cs="Arial"/>
          <w:color w:val="000000"/>
          <w:sz w:val="17"/>
          <w:szCs w:val="17"/>
        </w:rPr>
        <w:t xml:space="preserve">ecological factors can induce in survey data, but also the robustness of </w:t>
      </w:r>
      <w:r w:rsidR="004960FA">
        <w:rPr>
          <w:rFonts w:ascii="Arial" w:eastAsia="Times New Roman" w:hAnsi="Arial" w:cs="Arial"/>
          <w:color w:val="000000"/>
          <w:sz w:val="17"/>
          <w:szCs w:val="17"/>
        </w:rPr>
        <w:t xml:space="preserve">commonly-used </w:t>
      </w:r>
      <w:r>
        <w:rPr>
          <w:rFonts w:ascii="Arial" w:eastAsia="Times New Roman" w:hAnsi="Arial" w:cs="Arial"/>
          <w:color w:val="000000"/>
          <w:sz w:val="17"/>
          <w:szCs w:val="17"/>
        </w:rPr>
        <w:t>assessment framework</w:t>
      </w:r>
      <w:r w:rsidR="004960FA">
        <w:rPr>
          <w:rFonts w:ascii="Arial" w:eastAsia="Times New Roman" w:hAnsi="Arial" w:cs="Arial"/>
          <w:color w:val="000000"/>
          <w:sz w:val="17"/>
          <w:szCs w:val="17"/>
        </w:rPr>
        <w:t>s</w:t>
      </w:r>
      <w:r>
        <w:rPr>
          <w:rFonts w:ascii="Arial" w:eastAsia="Times New Roman" w:hAnsi="Arial" w:cs="Arial"/>
          <w:color w:val="000000"/>
          <w:sz w:val="17"/>
          <w:szCs w:val="17"/>
        </w:rPr>
        <w:t xml:space="preserve"> to that bias. Therefore</w:t>
      </w:r>
      <w:r w:rsidR="004960FA">
        <w:rPr>
          <w:rFonts w:ascii="Arial" w:eastAsia="Times New Roman" w:hAnsi="Arial" w:cs="Arial"/>
          <w:color w:val="000000"/>
          <w:sz w:val="17"/>
          <w:szCs w:val="17"/>
        </w:rPr>
        <w:t>,</w:t>
      </w:r>
      <w:r>
        <w:rPr>
          <w:rFonts w:ascii="Arial" w:eastAsia="Times New Roman" w:hAnsi="Arial" w:cs="Arial"/>
          <w:color w:val="000000"/>
          <w:sz w:val="17"/>
          <w:szCs w:val="17"/>
        </w:rPr>
        <w:t xml:space="preserve"> we constructed </w:t>
      </w:r>
      <w:r w:rsidR="005D5FFB">
        <w:rPr>
          <w:rFonts w:ascii="Arial" w:eastAsia="Times New Roman" w:hAnsi="Arial" w:cs="Arial"/>
          <w:color w:val="000000"/>
          <w:sz w:val="17"/>
          <w:szCs w:val="17"/>
        </w:rPr>
        <w:t>four assessment model frameworks along two axes: model complexity and conside</w:t>
      </w:r>
      <w:r w:rsidR="00982968">
        <w:rPr>
          <w:rFonts w:ascii="Arial" w:eastAsia="Times New Roman" w:hAnsi="Arial" w:cs="Arial"/>
          <w:color w:val="000000"/>
          <w:sz w:val="17"/>
          <w:szCs w:val="17"/>
        </w:rPr>
        <w:t xml:space="preserve">ration of environmental impacts (Figure X). </w:t>
      </w:r>
    </w:p>
    <w:p w14:paraId="2BE7C02B" w14:textId="6CFEFD74" w:rsidR="00887F56" w:rsidRPr="00FD7BE8" w:rsidRDefault="00982968" w:rsidP="009C17D8">
      <w:pPr>
        <w:spacing w:before="100" w:beforeAutospacing="1" w:after="144" w:line="240" w:lineRule="auto"/>
        <w:rPr>
          <w:rFonts w:ascii="Arial" w:eastAsia="Times New Roman" w:hAnsi="Arial" w:cs="Arial"/>
          <w:color w:val="000000"/>
          <w:sz w:val="17"/>
          <w:szCs w:val="17"/>
        </w:rPr>
      </w:pPr>
      <w:r>
        <w:rPr>
          <w:rFonts w:ascii="Arial" w:eastAsia="Times New Roman" w:hAnsi="Arial" w:cs="Arial"/>
          <w:color w:val="000000"/>
          <w:sz w:val="17"/>
          <w:szCs w:val="17"/>
        </w:rPr>
        <w:t xml:space="preserve">The first axis, model complexity, is addressed by whether or not age structure is considered in the model. </w:t>
      </w:r>
      <w:r w:rsidR="006A36E9">
        <w:rPr>
          <w:rFonts w:ascii="Arial" w:eastAsia="Times New Roman" w:hAnsi="Arial" w:cs="Arial"/>
          <w:color w:val="000000"/>
          <w:sz w:val="17"/>
          <w:szCs w:val="17"/>
        </w:rPr>
        <w:t xml:space="preserve">These are represented by JABBA </w:t>
      </w:r>
      <w:r w:rsidR="00FD7BE8">
        <w:rPr>
          <w:rFonts w:ascii="Arial" w:eastAsia="Times New Roman" w:hAnsi="Arial" w:cs="Arial"/>
          <w:color w:val="000000"/>
          <w:sz w:val="17"/>
          <w:szCs w:val="17"/>
        </w:rPr>
        <w:t xml:space="preserve">and </w:t>
      </w:r>
      <w:commentRangeStart w:id="12"/>
      <w:r w:rsidR="00FD7BE8">
        <w:rPr>
          <w:rFonts w:ascii="Arial" w:eastAsia="Times New Roman" w:hAnsi="Arial" w:cs="Arial"/>
          <w:color w:val="000000"/>
          <w:sz w:val="17"/>
          <w:szCs w:val="17"/>
        </w:rPr>
        <w:t>WHAM</w:t>
      </w:r>
      <w:commentRangeEnd w:id="12"/>
      <w:r w:rsidR="006A36E9">
        <w:rPr>
          <w:rStyle w:val="CommentReference"/>
        </w:rPr>
        <w:commentReference w:id="12"/>
      </w:r>
      <w:r w:rsidR="00FD7BE8">
        <w:rPr>
          <w:rFonts w:ascii="Arial" w:eastAsia="Times New Roman" w:hAnsi="Arial" w:cs="Arial"/>
          <w:color w:val="000000"/>
          <w:sz w:val="17"/>
          <w:szCs w:val="17"/>
        </w:rPr>
        <w:t xml:space="preserve">. </w:t>
      </w:r>
      <w:r w:rsidR="006A36E9">
        <w:rPr>
          <w:rFonts w:ascii="Arial" w:eastAsia="Times New Roman" w:hAnsi="Arial" w:cs="Arial"/>
          <w:b/>
          <w:color w:val="000000"/>
          <w:sz w:val="17"/>
          <w:szCs w:val="17"/>
        </w:rPr>
        <w:t>Describe JABBA</w:t>
      </w:r>
      <w:r w:rsidR="00FD7BE8">
        <w:rPr>
          <w:rFonts w:ascii="Arial" w:eastAsia="Times New Roman" w:hAnsi="Arial" w:cs="Arial"/>
          <w:b/>
          <w:color w:val="000000"/>
          <w:sz w:val="17"/>
          <w:szCs w:val="17"/>
        </w:rPr>
        <w:t xml:space="preserve"> and emphasize use in many fisheries, data inputs. Describe </w:t>
      </w:r>
      <w:r w:rsidR="006A36E9">
        <w:rPr>
          <w:rFonts w:ascii="Arial" w:eastAsia="Times New Roman" w:hAnsi="Arial" w:cs="Arial"/>
          <w:b/>
          <w:color w:val="000000"/>
          <w:sz w:val="17"/>
          <w:szCs w:val="17"/>
        </w:rPr>
        <w:t>SS or WHAM.</w:t>
      </w:r>
      <w:r w:rsidR="00FD7BE8">
        <w:rPr>
          <w:rFonts w:ascii="Arial" w:eastAsia="Times New Roman" w:hAnsi="Arial" w:cs="Arial"/>
          <w:color w:val="000000"/>
          <w:sz w:val="17"/>
          <w:szCs w:val="17"/>
        </w:rPr>
        <w:t xml:space="preserve"> Both model types use the catch and survey biomass data; the WHAM model also uses the age-compositional data. </w:t>
      </w:r>
      <w:r w:rsidR="00C3280A">
        <w:rPr>
          <w:rFonts w:ascii="Arial" w:eastAsia="Times New Roman" w:hAnsi="Arial" w:cs="Arial"/>
          <w:color w:val="000000"/>
          <w:sz w:val="17"/>
          <w:szCs w:val="17"/>
        </w:rPr>
        <w:t xml:space="preserve"> </w:t>
      </w:r>
      <w:r w:rsidR="00C3280A">
        <w:rPr>
          <w:rFonts w:ascii="Arial" w:eastAsia="Times New Roman" w:hAnsi="Arial" w:cs="Arial"/>
          <w:b/>
          <w:color w:val="000000"/>
          <w:sz w:val="17"/>
          <w:szCs w:val="17"/>
        </w:rPr>
        <w:t xml:space="preserve">Describe what both assessment approaches produce. </w:t>
      </w:r>
      <w:r w:rsidR="00FD7BE8">
        <w:rPr>
          <w:rFonts w:ascii="Arial" w:eastAsia="Times New Roman" w:hAnsi="Arial" w:cs="Arial"/>
          <w:b/>
          <w:color w:val="000000"/>
          <w:sz w:val="17"/>
          <w:szCs w:val="17"/>
        </w:rPr>
        <w:t>Reference appendix for how these models were parameterized.</w:t>
      </w:r>
    </w:p>
    <w:p w14:paraId="74C3FE92" w14:textId="77777777" w:rsidR="004C57FE" w:rsidRDefault="00760087" w:rsidP="009C17D8">
      <w:pPr>
        <w:spacing w:before="100" w:beforeAutospacing="1" w:after="144" w:line="240" w:lineRule="auto"/>
        <w:rPr>
          <w:rFonts w:ascii="Arial" w:eastAsia="Times New Roman" w:hAnsi="Arial" w:cs="Arial"/>
          <w:b/>
          <w:color w:val="000000"/>
          <w:sz w:val="17"/>
          <w:szCs w:val="17"/>
        </w:rPr>
      </w:pPr>
      <w:r>
        <w:rPr>
          <w:rFonts w:ascii="Arial" w:eastAsia="Times New Roman" w:hAnsi="Arial" w:cs="Arial"/>
          <w:b/>
          <w:color w:val="000000"/>
          <w:sz w:val="17"/>
          <w:szCs w:val="17"/>
        </w:rPr>
        <w:t>Experimental Design</w:t>
      </w:r>
    </w:p>
    <w:p w14:paraId="55030E98" w14:textId="27C681FF" w:rsidR="003E3CD7" w:rsidRPr="003E3CD7" w:rsidRDefault="003E3CD7" w:rsidP="003E3CD7">
      <w:pPr>
        <w:spacing w:before="100" w:beforeAutospacing="1" w:after="144" w:line="240" w:lineRule="auto"/>
        <w:rPr>
          <w:rFonts w:ascii="Arial" w:eastAsia="Times New Roman" w:hAnsi="Arial" w:cs="Arial"/>
          <w:i/>
          <w:color w:val="000000"/>
          <w:sz w:val="17"/>
          <w:szCs w:val="17"/>
        </w:rPr>
      </w:pPr>
      <w:r>
        <w:rPr>
          <w:rFonts w:ascii="Arial" w:eastAsia="Times New Roman" w:hAnsi="Arial" w:cs="Arial"/>
          <w:i/>
          <w:color w:val="000000"/>
          <w:sz w:val="17"/>
          <w:szCs w:val="17"/>
        </w:rPr>
        <w:lastRenderedPageBreak/>
        <w:t>Simulating morphometric and spatial patchiness via four focal species</w:t>
      </w:r>
    </w:p>
    <w:p w14:paraId="12EB8F22" w14:textId="26630F35" w:rsidR="003E3CD7" w:rsidRPr="00684886" w:rsidRDefault="003E3CD7" w:rsidP="003E3CD7">
      <w:pPr>
        <w:spacing w:before="100" w:beforeAutospacing="1" w:after="144" w:line="240" w:lineRule="auto"/>
        <w:rPr>
          <w:rFonts w:ascii="Arial" w:eastAsia="Times New Roman" w:hAnsi="Arial" w:cs="Arial"/>
          <w:i/>
          <w:color w:val="000000"/>
          <w:sz w:val="17"/>
          <w:szCs w:val="17"/>
        </w:rPr>
      </w:pPr>
      <w:r>
        <w:rPr>
          <w:rFonts w:ascii="Arial" w:eastAsia="Times New Roman" w:hAnsi="Arial" w:cs="Arial"/>
          <w:color w:val="000000"/>
          <w:sz w:val="17"/>
          <w:szCs w:val="17"/>
        </w:rPr>
        <w:t>In the real world, morphometric diversity arises via a combo of eco-</w:t>
      </w:r>
      <w:proofErr w:type="spellStart"/>
      <w:r>
        <w:rPr>
          <w:rFonts w:ascii="Arial" w:eastAsia="Times New Roman" w:hAnsi="Arial" w:cs="Arial"/>
          <w:color w:val="000000"/>
          <w:sz w:val="17"/>
          <w:szCs w:val="17"/>
        </w:rPr>
        <w:t>evoluationary</w:t>
      </w:r>
      <w:proofErr w:type="spellEnd"/>
      <w:r>
        <w:rPr>
          <w:rFonts w:ascii="Arial" w:eastAsia="Times New Roman" w:hAnsi="Arial" w:cs="Arial"/>
          <w:color w:val="000000"/>
          <w:sz w:val="17"/>
          <w:szCs w:val="17"/>
        </w:rPr>
        <w:t xml:space="preserve"> </w:t>
      </w:r>
      <w:proofErr w:type="spellStart"/>
      <w:r>
        <w:rPr>
          <w:rFonts w:ascii="Arial" w:eastAsia="Times New Roman" w:hAnsi="Arial" w:cs="Arial"/>
          <w:color w:val="000000"/>
          <w:sz w:val="17"/>
          <w:szCs w:val="17"/>
        </w:rPr>
        <w:t>forcings</w:t>
      </w:r>
      <w:proofErr w:type="spellEnd"/>
      <w:r>
        <w:rPr>
          <w:rFonts w:ascii="Arial" w:eastAsia="Times New Roman" w:hAnsi="Arial" w:cs="Arial"/>
          <w:color w:val="000000"/>
          <w:sz w:val="17"/>
          <w:szCs w:val="17"/>
        </w:rPr>
        <w:t xml:space="preserve">, as well as fishing pressure. This can </w:t>
      </w:r>
      <w:proofErr w:type="spellStart"/>
      <w:r>
        <w:rPr>
          <w:rFonts w:ascii="Arial" w:eastAsia="Times New Roman" w:hAnsi="Arial" w:cs="Arial"/>
          <w:color w:val="000000"/>
          <w:sz w:val="17"/>
          <w:szCs w:val="17"/>
        </w:rPr>
        <w:t>covary</w:t>
      </w:r>
      <w:proofErr w:type="spellEnd"/>
      <w:r>
        <w:rPr>
          <w:rFonts w:ascii="Arial" w:eastAsia="Times New Roman" w:hAnsi="Arial" w:cs="Arial"/>
          <w:color w:val="000000"/>
          <w:sz w:val="17"/>
          <w:szCs w:val="17"/>
        </w:rPr>
        <w:t xml:space="preserve"> with space due to habitat/fishing behavior, or not (particularly for mate-selecting </w:t>
      </w:r>
      <w:r w:rsidR="006A36E9">
        <w:rPr>
          <w:rFonts w:ascii="Arial" w:eastAsia="Times New Roman" w:hAnsi="Arial" w:cs="Arial"/>
          <w:color w:val="000000"/>
          <w:sz w:val="17"/>
          <w:szCs w:val="17"/>
        </w:rPr>
        <w:t>individuals</w:t>
      </w:r>
      <w:r>
        <w:rPr>
          <w:rFonts w:ascii="Arial" w:eastAsia="Times New Roman" w:hAnsi="Arial" w:cs="Arial"/>
          <w:color w:val="000000"/>
          <w:sz w:val="17"/>
          <w:szCs w:val="17"/>
        </w:rPr>
        <w:t xml:space="preserve"> like POP). Because this study works with real/representative species, we selected those that are expected to manifest distinct responses to a singular climate change </w:t>
      </w:r>
      <w:commentRangeStart w:id="13"/>
      <w:commentRangeStart w:id="14"/>
      <w:r>
        <w:rPr>
          <w:rFonts w:ascii="Arial" w:eastAsia="Times New Roman" w:hAnsi="Arial" w:cs="Arial"/>
          <w:color w:val="000000"/>
          <w:sz w:val="17"/>
          <w:szCs w:val="17"/>
        </w:rPr>
        <w:t>scenario</w:t>
      </w:r>
      <w:commentRangeEnd w:id="13"/>
      <w:r w:rsidR="00E30701">
        <w:rPr>
          <w:rStyle w:val="CommentReference"/>
        </w:rPr>
        <w:commentReference w:id="13"/>
      </w:r>
      <w:commentRangeEnd w:id="14"/>
      <w:r w:rsidR="006A36E9">
        <w:rPr>
          <w:rStyle w:val="CommentReference"/>
        </w:rPr>
        <w:commentReference w:id="14"/>
      </w:r>
      <w:r>
        <w:rPr>
          <w:rFonts w:ascii="Arial" w:eastAsia="Times New Roman" w:hAnsi="Arial" w:cs="Arial"/>
          <w:color w:val="000000"/>
          <w:sz w:val="17"/>
          <w:szCs w:val="17"/>
        </w:rPr>
        <w:t xml:space="preserve">. </w:t>
      </w:r>
      <w:r>
        <w:rPr>
          <w:rFonts w:ascii="Arial" w:eastAsia="Times New Roman" w:hAnsi="Arial" w:cs="Arial"/>
          <w:b/>
          <w:color w:val="000000"/>
          <w:sz w:val="17"/>
          <w:szCs w:val="17"/>
        </w:rPr>
        <w:t>In the model, morphometric diversity and spatial patchiness co-arise via the following:</w:t>
      </w:r>
      <w:r>
        <w:rPr>
          <w:rFonts w:ascii="Arial" w:eastAsia="Times New Roman" w:hAnsi="Arial" w:cs="Arial"/>
          <w:color w:val="000000"/>
          <w:sz w:val="17"/>
          <w:szCs w:val="17"/>
        </w:rPr>
        <w:t xml:space="preserve"> This occurs in the model thru the functional relationship between o2/temp/growth. For the focal species, this means that when temp is X, growth is Y. this is published as a realistic. The spatial “layer” of o2/temp means that individuals residing in areas Y will be larger. </w:t>
      </w:r>
      <w:r>
        <w:rPr>
          <w:rFonts w:ascii="Arial" w:eastAsia="Times New Roman" w:hAnsi="Arial" w:cs="Arial"/>
          <w:b/>
          <w:color w:val="000000"/>
          <w:sz w:val="17"/>
          <w:szCs w:val="17"/>
        </w:rPr>
        <w:t xml:space="preserve">Species x will become like scenario 1 because y; detail other two. Detail life history distinctions among them. </w:t>
      </w:r>
    </w:p>
    <w:p w14:paraId="1E0A15C9" w14:textId="71D00956" w:rsidR="00FF596F" w:rsidRDefault="00760087" w:rsidP="003E3CD7">
      <w:pPr>
        <w:spacing w:before="100" w:beforeAutospacing="1" w:after="144" w:line="240" w:lineRule="auto"/>
        <w:rPr>
          <w:rFonts w:ascii="Arial" w:eastAsia="Times New Roman" w:hAnsi="Arial" w:cs="Arial"/>
          <w:color w:val="000000"/>
          <w:sz w:val="17"/>
          <w:szCs w:val="17"/>
        </w:rPr>
      </w:pPr>
      <w:r>
        <w:rPr>
          <w:rFonts w:ascii="Arial" w:eastAsia="Times New Roman" w:hAnsi="Arial" w:cs="Arial"/>
          <w:color w:val="000000"/>
          <w:sz w:val="17"/>
          <w:szCs w:val="17"/>
        </w:rPr>
        <w:t xml:space="preserve">To investigate the relative impacts of spatial patchiness and morphometric diversity, we </w:t>
      </w:r>
      <w:r w:rsidR="003E3CD7">
        <w:rPr>
          <w:rFonts w:ascii="Arial" w:eastAsia="Times New Roman" w:hAnsi="Arial" w:cs="Arial"/>
          <w:color w:val="000000"/>
          <w:sz w:val="17"/>
          <w:szCs w:val="17"/>
        </w:rPr>
        <w:t xml:space="preserve">selected </w:t>
      </w:r>
      <w:r w:rsidR="003E3CD7" w:rsidRPr="006A36E9">
        <w:rPr>
          <w:rFonts w:ascii="Arial" w:eastAsia="Times New Roman" w:hAnsi="Arial" w:cs="Arial"/>
          <w:color w:val="000000"/>
          <w:sz w:val="17"/>
          <w:szCs w:val="17"/>
          <w:highlight w:val="yellow"/>
        </w:rPr>
        <w:t>four</w:t>
      </w:r>
      <w:r w:rsidR="003E3CD7">
        <w:rPr>
          <w:rFonts w:ascii="Arial" w:eastAsia="Times New Roman" w:hAnsi="Arial" w:cs="Arial"/>
          <w:color w:val="000000"/>
          <w:sz w:val="17"/>
          <w:szCs w:val="17"/>
        </w:rPr>
        <w:t xml:space="preserve"> focal species that represent distinct responses across these axes (Figure X). The first focal species is Sole, which the population is genetically homogenous and spatially uniform (low morphometric diversity, low patchiness). The second two species, Cod and Dab, exhibit gradient-style responses. These are distributed evenly through space but exhibits genetic/phenotypic diversity </w:t>
      </w:r>
      <w:r w:rsidR="003E3CD7">
        <w:rPr>
          <w:rFonts w:ascii="Arial" w:eastAsia="Times New Roman" w:hAnsi="Arial" w:cs="Arial"/>
          <w:b/>
          <w:color w:val="000000"/>
          <w:sz w:val="17"/>
          <w:szCs w:val="17"/>
        </w:rPr>
        <w:t xml:space="preserve">of relevance to the survey (high </w:t>
      </w:r>
      <w:proofErr w:type="spellStart"/>
      <w:r w:rsidR="003E3CD7">
        <w:rPr>
          <w:rFonts w:ascii="Arial" w:eastAsia="Times New Roman" w:hAnsi="Arial" w:cs="Arial"/>
          <w:b/>
          <w:color w:val="000000"/>
          <w:sz w:val="17"/>
          <w:szCs w:val="17"/>
        </w:rPr>
        <w:t>morpho</w:t>
      </w:r>
      <w:proofErr w:type="spellEnd"/>
      <w:r w:rsidR="003E3CD7">
        <w:rPr>
          <w:rFonts w:ascii="Arial" w:eastAsia="Times New Roman" w:hAnsi="Arial" w:cs="Arial"/>
          <w:b/>
          <w:color w:val="000000"/>
          <w:sz w:val="17"/>
          <w:szCs w:val="17"/>
        </w:rPr>
        <w:t xml:space="preserve"> diversity, low patchiness, POP example). </w:t>
      </w:r>
      <w:r w:rsidR="003E3CD7">
        <w:rPr>
          <w:rFonts w:ascii="Arial" w:eastAsia="Times New Roman" w:hAnsi="Arial" w:cs="Arial"/>
          <w:color w:val="000000"/>
          <w:sz w:val="17"/>
          <w:szCs w:val="17"/>
        </w:rPr>
        <w:t>The fourth and final scenario is Herring where both measures are high: the species exhibits high morphometric diversity and is spatially patchy, such that the survey might encounter a single unit of genetically ‘unique’, and morphologically unique individuals who are similar to one another but distinct from those found in other patches (</w:t>
      </w:r>
      <w:r w:rsidR="003E3CD7">
        <w:rPr>
          <w:rFonts w:ascii="Arial" w:eastAsia="Times New Roman" w:hAnsi="Arial" w:cs="Arial"/>
          <w:b/>
          <w:color w:val="000000"/>
          <w:sz w:val="17"/>
          <w:szCs w:val="17"/>
        </w:rPr>
        <w:t xml:space="preserve">this is like a big haul example).  Mention food </w:t>
      </w:r>
      <w:proofErr w:type="spellStart"/>
      <w:r w:rsidR="003E3CD7">
        <w:rPr>
          <w:rFonts w:ascii="Arial" w:eastAsia="Times New Roman" w:hAnsi="Arial" w:cs="Arial"/>
          <w:b/>
          <w:color w:val="000000"/>
          <w:sz w:val="17"/>
          <w:szCs w:val="17"/>
        </w:rPr>
        <w:t>availablilty</w:t>
      </w:r>
      <w:proofErr w:type="spellEnd"/>
      <w:r w:rsidR="003E3CD7">
        <w:rPr>
          <w:rFonts w:ascii="Arial" w:eastAsia="Times New Roman" w:hAnsi="Arial" w:cs="Arial"/>
          <w:b/>
          <w:color w:val="000000"/>
          <w:sz w:val="17"/>
          <w:szCs w:val="17"/>
        </w:rPr>
        <w:t xml:space="preserve"> etc.</w:t>
      </w:r>
      <w:r w:rsidR="003E3CD7">
        <w:rPr>
          <w:rFonts w:ascii="Arial" w:eastAsia="Times New Roman" w:hAnsi="Arial" w:cs="Arial"/>
          <w:color w:val="000000"/>
          <w:sz w:val="17"/>
          <w:szCs w:val="17"/>
        </w:rPr>
        <w:t xml:space="preserve"> All four of these case study species are dealing with eco-</w:t>
      </w:r>
      <w:proofErr w:type="spellStart"/>
      <w:r w:rsidR="003E3CD7">
        <w:rPr>
          <w:rFonts w:ascii="Arial" w:eastAsia="Times New Roman" w:hAnsi="Arial" w:cs="Arial"/>
          <w:color w:val="000000"/>
          <w:sz w:val="17"/>
          <w:szCs w:val="17"/>
        </w:rPr>
        <w:t>evoluationary</w:t>
      </w:r>
      <w:proofErr w:type="spellEnd"/>
      <w:r w:rsidR="003E3CD7">
        <w:rPr>
          <w:rFonts w:ascii="Arial" w:eastAsia="Times New Roman" w:hAnsi="Arial" w:cs="Arial"/>
          <w:color w:val="000000"/>
          <w:sz w:val="17"/>
          <w:szCs w:val="17"/>
        </w:rPr>
        <w:t xml:space="preserve"> </w:t>
      </w:r>
      <w:proofErr w:type="spellStart"/>
      <w:r w:rsidR="003E3CD7">
        <w:rPr>
          <w:rFonts w:ascii="Arial" w:eastAsia="Times New Roman" w:hAnsi="Arial" w:cs="Arial"/>
          <w:color w:val="000000"/>
          <w:sz w:val="17"/>
          <w:szCs w:val="17"/>
        </w:rPr>
        <w:t>forcings</w:t>
      </w:r>
      <w:proofErr w:type="spellEnd"/>
      <w:r w:rsidR="003E3CD7">
        <w:rPr>
          <w:rFonts w:ascii="Arial" w:eastAsia="Times New Roman" w:hAnsi="Arial" w:cs="Arial"/>
          <w:color w:val="000000"/>
          <w:sz w:val="17"/>
          <w:szCs w:val="17"/>
        </w:rPr>
        <w:t xml:space="preserve"> that </w:t>
      </w:r>
      <w:proofErr w:type="spellStart"/>
      <w:r w:rsidR="003E3CD7">
        <w:rPr>
          <w:rFonts w:ascii="Arial" w:eastAsia="Times New Roman" w:hAnsi="Arial" w:cs="Arial"/>
          <w:color w:val="000000"/>
          <w:sz w:val="17"/>
          <w:szCs w:val="17"/>
        </w:rPr>
        <w:t>impat</w:t>
      </w:r>
      <w:proofErr w:type="spellEnd"/>
      <w:r w:rsidR="003E3CD7">
        <w:rPr>
          <w:rFonts w:ascii="Arial" w:eastAsia="Times New Roman" w:hAnsi="Arial" w:cs="Arial"/>
          <w:color w:val="000000"/>
          <w:sz w:val="17"/>
          <w:szCs w:val="17"/>
        </w:rPr>
        <w:t xml:space="preserve"> their spatial distribution of biomass and age structure for various reasons, and this can only be captured by the ecosystem model.</w:t>
      </w:r>
      <w:r>
        <w:rPr>
          <w:rFonts w:ascii="Arial" w:eastAsia="Times New Roman" w:hAnsi="Arial" w:cs="Arial"/>
          <w:color w:val="000000"/>
          <w:sz w:val="17"/>
          <w:szCs w:val="17"/>
        </w:rPr>
        <w:t xml:space="preserve"> </w:t>
      </w:r>
    </w:p>
    <w:p w14:paraId="115CE5BF" w14:textId="77777777" w:rsidR="00760087" w:rsidRPr="008A36AF" w:rsidRDefault="00D6676D" w:rsidP="00D6676D">
      <w:pPr>
        <w:spacing w:before="100" w:beforeAutospacing="1" w:after="144" w:line="240" w:lineRule="auto"/>
        <w:rPr>
          <w:rFonts w:ascii="Arial" w:eastAsia="Times New Roman" w:hAnsi="Arial" w:cs="Arial"/>
          <w:color w:val="000000"/>
          <w:sz w:val="17"/>
          <w:szCs w:val="17"/>
        </w:rPr>
      </w:pPr>
      <w:r>
        <w:rPr>
          <w:rFonts w:ascii="Arial" w:eastAsia="Times New Roman" w:hAnsi="Arial" w:cs="Arial"/>
          <w:color w:val="000000"/>
          <w:sz w:val="17"/>
          <w:szCs w:val="17"/>
        </w:rPr>
        <w:t>Each of these four focal species represents four eco-</w:t>
      </w:r>
      <w:proofErr w:type="spellStart"/>
      <w:r>
        <w:rPr>
          <w:rFonts w:ascii="Arial" w:eastAsia="Times New Roman" w:hAnsi="Arial" w:cs="Arial"/>
          <w:color w:val="000000"/>
          <w:sz w:val="17"/>
          <w:szCs w:val="17"/>
        </w:rPr>
        <w:t>evoluationary</w:t>
      </w:r>
      <w:proofErr w:type="spellEnd"/>
      <w:r>
        <w:rPr>
          <w:rFonts w:ascii="Arial" w:eastAsia="Times New Roman" w:hAnsi="Arial" w:cs="Arial"/>
          <w:color w:val="000000"/>
          <w:sz w:val="17"/>
          <w:szCs w:val="17"/>
        </w:rPr>
        <w:t xml:space="preserve"> </w:t>
      </w:r>
      <w:proofErr w:type="spellStart"/>
      <w:r>
        <w:rPr>
          <w:rFonts w:ascii="Arial" w:eastAsia="Times New Roman" w:hAnsi="Arial" w:cs="Arial"/>
          <w:color w:val="000000"/>
          <w:sz w:val="17"/>
          <w:szCs w:val="17"/>
        </w:rPr>
        <w:t>scnarios</w:t>
      </w:r>
      <w:proofErr w:type="spellEnd"/>
      <w:r>
        <w:rPr>
          <w:rFonts w:ascii="Arial" w:eastAsia="Times New Roman" w:hAnsi="Arial" w:cs="Arial"/>
          <w:color w:val="000000"/>
          <w:sz w:val="17"/>
          <w:szCs w:val="17"/>
        </w:rPr>
        <w:t xml:space="preserve">, from which survey </w:t>
      </w:r>
      <w:r w:rsidR="005D5FFB">
        <w:rPr>
          <w:rFonts w:ascii="Arial" w:eastAsia="Times New Roman" w:hAnsi="Arial" w:cs="Arial"/>
          <w:color w:val="000000"/>
          <w:sz w:val="17"/>
          <w:szCs w:val="17"/>
        </w:rPr>
        <w:t xml:space="preserve">data are sampled </w:t>
      </w:r>
      <w:r w:rsidR="008A36AF">
        <w:rPr>
          <w:rFonts w:ascii="Arial" w:eastAsia="Times New Roman" w:hAnsi="Arial" w:cs="Arial"/>
          <w:b/>
          <w:color w:val="000000"/>
          <w:sz w:val="17"/>
          <w:szCs w:val="17"/>
        </w:rPr>
        <w:t>time dimensions</w:t>
      </w:r>
      <w:r w:rsidR="005D5FFB">
        <w:rPr>
          <w:rFonts w:ascii="Arial" w:eastAsia="Times New Roman" w:hAnsi="Arial" w:cs="Arial"/>
          <w:b/>
          <w:color w:val="000000"/>
          <w:sz w:val="17"/>
          <w:szCs w:val="17"/>
        </w:rPr>
        <w:t>.</w:t>
      </w:r>
      <w:r w:rsidR="005D5FFB">
        <w:rPr>
          <w:rFonts w:ascii="Arial" w:eastAsia="Times New Roman" w:hAnsi="Arial" w:cs="Arial"/>
          <w:color w:val="000000"/>
          <w:sz w:val="17"/>
          <w:szCs w:val="17"/>
        </w:rPr>
        <w:t xml:space="preserve"> These data sets are then passed to </w:t>
      </w:r>
      <w:r>
        <w:rPr>
          <w:rFonts w:ascii="Arial" w:eastAsia="Times New Roman" w:hAnsi="Arial" w:cs="Arial"/>
          <w:color w:val="000000"/>
          <w:sz w:val="17"/>
          <w:szCs w:val="17"/>
        </w:rPr>
        <w:t>all</w:t>
      </w:r>
      <w:r w:rsidR="005D5FFB">
        <w:rPr>
          <w:rFonts w:ascii="Arial" w:eastAsia="Times New Roman" w:hAnsi="Arial" w:cs="Arial"/>
          <w:color w:val="000000"/>
          <w:sz w:val="17"/>
          <w:szCs w:val="17"/>
        </w:rPr>
        <w:t xml:space="preserve"> of the four stock assessment frameworks</w:t>
      </w:r>
      <w:r>
        <w:rPr>
          <w:rFonts w:ascii="Arial" w:eastAsia="Times New Roman" w:hAnsi="Arial" w:cs="Arial"/>
          <w:color w:val="000000"/>
          <w:sz w:val="17"/>
          <w:szCs w:val="17"/>
        </w:rPr>
        <w:t xml:space="preserve"> described above, for a total of sixteen experimental scenarios (four eco-</w:t>
      </w:r>
      <w:proofErr w:type="spellStart"/>
      <w:r>
        <w:rPr>
          <w:rFonts w:ascii="Arial" w:eastAsia="Times New Roman" w:hAnsi="Arial" w:cs="Arial"/>
          <w:color w:val="000000"/>
          <w:sz w:val="17"/>
          <w:szCs w:val="17"/>
        </w:rPr>
        <w:t>evoluationary</w:t>
      </w:r>
      <w:proofErr w:type="spellEnd"/>
      <w:r>
        <w:rPr>
          <w:rFonts w:ascii="Arial" w:eastAsia="Times New Roman" w:hAnsi="Arial" w:cs="Arial"/>
          <w:color w:val="000000"/>
          <w:sz w:val="17"/>
          <w:szCs w:val="17"/>
        </w:rPr>
        <w:t xml:space="preserve"> paradigms and four assessment methods). Each assessment method was fit to </w:t>
      </w:r>
      <w:r w:rsidRPr="00D6676D">
        <w:rPr>
          <w:rFonts w:ascii="Arial" w:eastAsia="Times New Roman" w:hAnsi="Arial" w:cs="Arial"/>
          <w:b/>
          <w:color w:val="000000"/>
          <w:sz w:val="17"/>
          <w:szCs w:val="17"/>
        </w:rPr>
        <w:t>1000</w:t>
      </w:r>
      <w:r>
        <w:rPr>
          <w:rFonts w:ascii="Arial" w:eastAsia="Times New Roman" w:hAnsi="Arial" w:cs="Arial"/>
          <w:color w:val="000000"/>
          <w:sz w:val="17"/>
          <w:szCs w:val="17"/>
        </w:rPr>
        <w:t xml:space="preserve"> replicates of the operating model, with variation induced by Y (see above). Because the operating model represents the entire ecosystem (all species), the same 1000 replicates were used for each of the sixteen experiments. </w:t>
      </w:r>
    </w:p>
    <w:p w14:paraId="33E69AF1" w14:textId="6F27A315" w:rsidR="004C57FE" w:rsidRDefault="004C57FE" w:rsidP="009C17D8">
      <w:pPr>
        <w:spacing w:before="100" w:beforeAutospacing="1" w:after="144" w:line="240" w:lineRule="auto"/>
        <w:rPr>
          <w:rFonts w:ascii="Arial" w:eastAsia="Times New Roman" w:hAnsi="Arial" w:cs="Arial"/>
          <w:b/>
          <w:color w:val="000000"/>
          <w:sz w:val="17"/>
          <w:szCs w:val="17"/>
        </w:rPr>
      </w:pPr>
      <w:r w:rsidRPr="004C57FE">
        <w:rPr>
          <w:rFonts w:ascii="Arial" w:eastAsia="Times New Roman" w:hAnsi="Arial" w:cs="Arial"/>
          <w:b/>
          <w:color w:val="000000"/>
          <w:sz w:val="17"/>
          <w:szCs w:val="17"/>
        </w:rPr>
        <w:t>Performance Metrics</w:t>
      </w:r>
    </w:p>
    <w:p w14:paraId="1D535ABE" w14:textId="2227F3E6" w:rsidR="006D4A52" w:rsidRDefault="005E4370" w:rsidP="006D4A52">
      <w:pPr>
        <w:spacing w:before="100" w:beforeAutospacing="1" w:after="144" w:line="240" w:lineRule="auto"/>
        <w:rPr>
          <w:rFonts w:ascii="Arial" w:eastAsia="Times New Roman" w:hAnsi="Arial" w:cs="Arial"/>
          <w:color w:val="000000"/>
          <w:sz w:val="17"/>
          <w:szCs w:val="17"/>
        </w:rPr>
      </w:pPr>
      <w:r>
        <w:rPr>
          <w:rFonts w:ascii="Arial" w:eastAsia="Times New Roman" w:hAnsi="Arial" w:cs="Arial"/>
          <w:color w:val="000000"/>
          <w:sz w:val="17"/>
          <w:szCs w:val="17"/>
        </w:rPr>
        <w:t>We evaluate the performance of each experimental scenario</w:t>
      </w:r>
      <w:r w:rsidR="00F20BA9">
        <w:rPr>
          <w:rFonts w:ascii="Arial" w:eastAsia="Times New Roman" w:hAnsi="Arial" w:cs="Arial"/>
          <w:color w:val="000000"/>
          <w:sz w:val="17"/>
          <w:szCs w:val="17"/>
        </w:rPr>
        <w:t xml:space="preserve"> through several lenses. The foremost is the comparison between the reference points and time series of estimated biomass from the stock assessment to the true population (the operating model). </w:t>
      </w:r>
      <w:r w:rsidR="006D4A52">
        <w:rPr>
          <w:rFonts w:ascii="Arial" w:eastAsia="Times New Roman" w:hAnsi="Arial" w:cs="Arial"/>
          <w:color w:val="000000"/>
          <w:sz w:val="17"/>
          <w:szCs w:val="17"/>
        </w:rPr>
        <w:t>We quantify this relationship by calculating the mean average relative error (MARE) across experimental replicates for each species, year and scenario. The MARE scores</w:t>
      </w:r>
      <w:r w:rsidR="00F20BA9">
        <w:rPr>
          <w:rFonts w:ascii="Arial" w:eastAsia="Times New Roman" w:hAnsi="Arial" w:cs="Arial"/>
          <w:color w:val="000000"/>
          <w:sz w:val="17"/>
          <w:szCs w:val="17"/>
        </w:rPr>
        <w:t xml:space="preserve"> indicates the bias induced in the management system as a result of the eco-evolutionary forces specified in the OM and modeling decisions made for the assessment. A secondary, metric is </w:t>
      </w:r>
      <w:r w:rsidR="006D4A52">
        <w:rPr>
          <w:rFonts w:ascii="Arial" w:eastAsia="Times New Roman" w:hAnsi="Arial" w:cs="Arial"/>
          <w:color w:val="000000"/>
          <w:sz w:val="17"/>
          <w:szCs w:val="17"/>
        </w:rPr>
        <w:t xml:space="preserve">a visual and quantitative comparison of the compositional data, biomass and variance thereof in the true population and from the survey, and the model-estimated fits to the observed survey data for each </w:t>
      </w:r>
      <w:commentRangeStart w:id="15"/>
      <w:r w:rsidR="006D4A52">
        <w:rPr>
          <w:rFonts w:ascii="Arial" w:eastAsia="Times New Roman" w:hAnsi="Arial" w:cs="Arial"/>
          <w:color w:val="000000"/>
          <w:sz w:val="17"/>
          <w:szCs w:val="17"/>
        </w:rPr>
        <w:t>scenario</w:t>
      </w:r>
      <w:commentRangeEnd w:id="15"/>
      <w:r w:rsidR="006D4A52">
        <w:rPr>
          <w:rStyle w:val="CommentReference"/>
        </w:rPr>
        <w:commentReference w:id="15"/>
      </w:r>
      <w:r w:rsidR="006D4A52">
        <w:rPr>
          <w:rFonts w:ascii="Arial" w:eastAsia="Times New Roman" w:hAnsi="Arial" w:cs="Arial"/>
          <w:color w:val="000000"/>
          <w:sz w:val="17"/>
          <w:szCs w:val="17"/>
        </w:rPr>
        <w:t>. The quantitative comparison among these data sources is again the MARE of either the observed data and</w:t>
      </w:r>
    </w:p>
    <w:p w14:paraId="4D74CFAB" w14:textId="77777777" w:rsidR="006D4A52" w:rsidRDefault="006D4A52" w:rsidP="006D4A52">
      <w:pPr>
        <w:spacing w:before="100" w:beforeAutospacing="1" w:after="144" w:line="240" w:lineRule="auto"/>
        <w:rPr>
          <w:rFonts w:ascii="Arial" w:eastAsia="Times New Roman" w:hAnsi="Arial" w:cs="Arial"/>
          <w:color w:val="000000"/>
          <w:sz w:val="17"/>
          <w:szCs w:val="17"/>
        </w:rPr>
      </w:pPr>
    </w:p>
    <w:p w14:paraId="57262DCE" w14:textId="21CCEB8A" w:rsidR="00F20BA9" w:rsidRDefault="006D4A52" w:rsidP="006D4A52">
      <w:pPr>
        <w:spacing w:before="100" w:beforeAutospacing="1" w:after="144" w:line="240" w:lineRule="auto"/>
        <w:rPr>
          <w:rFonts w:ascii="Arial" w:eastAsia="Times New Roman" w:hAnsi="Arial" w:cs="Arial"/>
          <w:color w:val="000000"/>
          <w:sz w:val="17"/>
          <w:szCs w:val="17"/>
        </w:rPr>
      </w:pPr>
      <w:r>
        <w:rPr>
          <w:rFonts w:ascii="Arial" w:eastAsia="Times New Roman" w:hAnsi="Arial" w:cs="Arial"/>
          <w:color w:val="000000"/>
          <w:sz w:val="17"/>
          <w:szCs w:val="17"/>
        </w:rPr>
        <w:t>This metric illustrates how eco-evolutionary forces may induce discrepancies between the population and survey observations, and how well various assessment models might respond to these data.</w:t>
      </w:r>
    </w:p>
    <w:p w14:paraId="2585574A" w14:textId="0E4093AB" w:rsidR="00F20BA9" w:rsidRDefault="006D4A52" w:rsidP="005E4370">
      <w:pPr>
        <w:spacing w:before="100" w:beforeAutospacing="1" w:after="144" w:line="240" w:lineRule="auto"/>
        <w:rPr>
          <w:rFonts w:ascii="Arial" w:eastAsia="Times New Roman" w:hAnsi="Arial" w:cs="Arial"/>
          <w:b/>
          <w:color w:val="000000"/>
          <w:sz w:val="17"/>
          <w:szCs w:val="17"/>
        </w:rPr>
      </w:pPr>
      <w:r>
        <w:rPr>
          <w:rFonts w:ascii="Arial" w:eastAsia="Times New Roman" w:hAnsi="Arial" w:cs="Arial"/>
          <w:b/>
          <w:color w:val="000000"/>
          <w:sz w:val="17"/>
          <w:szCs w:val="17"/>
        </w:rPr>
        <w:t xml:space="preserve">Assessment model </w:t>
      </w:r>
      <w:commentRangeStart w:id="16"/>
      <w:r>
        <w:rPr>
          <w:rFonts w:ascii="Arial" w:eastAsia="Times New Roman" w:hAnsi="Arial" w:cs="Arial"/>
          <w:b/>
          <w:color w:val="000000"/>
          <w:sz w:val="17"/>
          <w:szCs w:val="17"/>
        </w:rPr>
        <w:t>diagnostics</w:t>
      </w:r>
      <w:commentRangeEnd w:id="16"/>
      <w:r w:rsidR="002F176A">
        <w:rPr>
          <w:rStyle w:val="CommentReference"/>
        </w:rPr>
        <w:commentReference w:id="16"/>
      </w:r>
    </w:p>
    <w:p w14:paraId="5E6DB640" w14:textId="182F715C" w:rsidR="006D4A52" w:rsidRPr="006D4A52" w:rsidRDefault="006D4A52" w:rsidP="006D4A52">
      <w:pPr>
        <w:spacing w:before="100" w:beforeAutospacing="1" w:after="144" w:line="240" w:lineRule="auto"/>
        <w:rPr>
          <w:rFonts w:ascii="Arial" w:eastAsia="Times New Roman" w:hAnsi="Arial" w:cs="Arial"/>
          <w:color w:val="000000"/>
          <w:sz w:val="17"/>
          <w:szCs w:val="17"/>
        </w:rPr>
      </w:pPr>
      <w:r>
        <w:rPr>
          <w:rFonts w:ascii="Arial" w:eastAsia="Times New Roman" w:hAnsi="Arial" w:cs="Arial"/>
          <w:color w:val="000000"/>
          <w:sz w:val="17"/>
          <w:szCs w:val="17"/>
        </w:rPr>
        <w:t xml:space="preserve">We applied two modern diagnostic tools designed to detect systematically poor fits to survey data. Though our study is not a management strategy evaluation, it is useful to know whether the scenarios presented here result in </w:t>
      </w:r>
      <w:proofErr w:type="spellStart"/>
      <w:r>
        <w:rPr>
          <w:rFonts w:ascii="Arial" w:eastAsia="Times New Roman" w:hAnsi="Arial" w:cs="Arial"/>
          <w:color w:val="000000"/>
          <w:sz w:val="17"/>
          <w:szCs w:val="17"/>
        </w:rPr>
        <w:t>mis</w:t>
      </w:r>
      <w:proofErr w:type="spellEnd"/>
      <w:r>
        <w:rPr>
          <w:rFonts w:ascii="Arial" w:eastAsia="Times New Roman" w:hAnsi="Arial" w:cs="Arial"/>
          <w:color w:val="000000"/>
          <w:sz w:val="17"/>
          <w:szCs w:val="17"/>
        </w:rPr>
        <w:t>-fits sufficient enough to be flagged by such an algorithm (as, in practice, an assessment author won’t know which scenario they are in). A run’s test (</w:t>
      </w:r>
      <w:proofErr w:type="spellStart"/>
      <w:r>
        <w:rPr>
          <w:rFonts w:ascii="Arial" w:eastAsia="Times New Roman" w:hAnsi="Arial" w:cs="Arial"/>
          <w:color w:val="000000"/>
          <w:sz w:val="17"/>
          <w:szCs w:val="17"/>
        </w:rPr>
        <w:t>Carvalho</w:t>
      </w:r>
      <w:proofErr w:type="spellEnd"/>
      <w:r>
        <w:rPr>
          <w:rFonts w:ascii="Arial" w:eastAsia="Times New Roman" w:hAnsi="Arial" w:cs="Arial"/>
          <w:color w:val="000000"/>
          <w:sz w:val="17"/>
          <w:szCs w:val="17"/>
        </w:rPr>
        <w:t xml:space="preserve"> et al., 2021) was conducted on the fits to the biomass time series data, and an examination of one-step-ahead residuals (</w:t>
      </w:r>
      <w:proofErr w:type="spellStart"/>
      <w:r>
        <w:rPr>
          <w:rFonts w:ascii="Arial" w:eastAsia="Times New Roman" w:hAnsi="Arial" w:cs="Arial"/>
          <w:color w:val="000000"/>
          <w:sz w:val="17"/>
          <w:szCs w:val="17"/>
        </w:rPr>
        <w:t>Trijoulet</w:t>
      </w:r>
      <w:proofErr w:type="spellEnd"/>
      <w:r>
        <w:rPr>
          <w:rFonts w:ascii="Arial" w:eastAsia="Times New Roman" w:hAnsi="Arial" w:cs="Arial"/>
          <w:color w:val="000000"/>
          <w:sz w:val="17"/>
          <w:szCs w:val="17"/>
        </w:rPr>
        <w:t xml:space="preserve"> et al.) was </w:t>
      </w:r>
      <w:r w:rsidR="0019660D">
        <w:rPr>
          <w:rFonts w:ascii="Arial" w:eastAsia="Times New Roman" w:hAnsi="Arial" w:cs="Arial"/>
          <w:color w:val="000000"/>
          <w:sz w:val="17"/>
          <w:szCs w:val="17"/>
        </w:rPr>
        <w:t>done for the fits to the survey age compositions. For each scenario, we calculated the p value for the run’s test given by XX, YY is failure; one-step-ahead residuals were visually examined for cohort patterns and for outlying values greater than 4.</w:t>
      </w:r>
    </w:p>
    <w:p w14:paraId="2B12FDD6" w14:textId="77777777" w:rsidR="00602E70" w:rsidRDefault="00602E70" w:rsidP="007A7CE6">
      <w:pPr>
        <w:pStyle w:val="Heading1"/>
        <w:rPr>
          <w:rFonts w:eastAsia="Times New Roman"/>
        </w:rPr>
        <w:sectPr w:rsidR="00602E70">
          <w:pgSz w:w="12240" w:h="15840"/>
          <w:pgMar w:top="1440" w:right="1440" w:bottom="1440" w:left="1440" w:header="720" w:footer="720" w:gutter="0"/>
          <w:cols w:space="720"/>
          <w:docGrid w:linePitch="360"/>
        </w:sectPr>
      </w:pPr>
    </w:p>
    <w:p w14:paraId="2187B324" w14:textId="270CA497" w:rsidR="007A7CE6" w:rsidRDefault="007A7CE6" w:rsidP="007A7CE6">
      <w:pPr>
        <w:pStyle w:val="Heading1"/>
        <w:rPr>
          <w:rFonts w:eastAsia="Times New Roman"/>
        </w:rPr>
      </w:pPr>
      <w:r>
        <w:rPr>
          <w:rFonts w:eastAsia="Times New Roman"/>
        </w:rPr>
        <w:lastRenderedPageBreak/>
        <w:t>Results</w:t>
      </w:r>
    </w:p>
    <w:p w14:paraId="17BD3B2B" w14:textId="51939D76" w:rsidR="00602E70" w:rsidRDefault="00602E70" w:rsidP="007A7CE6">
      <w:pPr>
        <w:pStyle w:val="Heading1"/>
        <w:rPr>
          <w:rFonts w:eastAsia="Times New Roman"/>
        </w:rPr>
        <w:sectPr w:rsidR="00602E70">
          <w:pgSz w:w="12240" w:h="15840"/>
          <w:pgMar w:top="1440" w:right="1440" w:bottom="1440" w:left="1440" w:header="720" w:footer="720" w:gutter="0"/>
          <w:cols w:space="720"/>
          <w:docGrid w:linePitch="360"/>
        </w:sectPr>
      </w:pPr>
    </w:p>
    <w:p w14:paraId="30D2DF20" w14:textId="301B05E0" w:rsidR="004C57FE" w:rsidRDefault="007A7CE6" w:rsidP="007A7CE6">
      <w:pPr>
        <w:pStyle w:val="Heading1"/>
        <w:rPr>
          <w:rFonts w:eastAsia="Times New Roman"/>
        </w:rPr>
      </w:pPr>
      <w:r>
        <w:rPr>
          <w:rFonts w:eastAsia="Times New Roman"/>
        </w:rPr>
        <w:lastRenderedPageBreak/>
        <w:t>Discussion</w:t>
      </w:r>
    </w:p>
    <w:p w14:paraId="73A9F55E" w14:textId="77777777" w:rsidR="00FF596F" w:rsidRPr="00FF596F" w:rsidRDefault="009C17D8" w:rsidP="00FF596F">
      <w:pPr>
        <w:spacing w:before="100" w:beforeAutospacing="1" w:after="144" w:line="240" w:lineRule="auto"/>
        <w:rPr>
          <w:rFonts w:ascii="Arial" w:eastAsia="Times New Roman" w:hAnsi="Arial" w:cs="Arial"/>
          <w:color w:val="000000"/>
          <w:sz w:val="17"/>
          <w:szCs w:val="17"/>
        </w:rPr>
      </w:pPr>
      <w:r w:rsidRPr="00FF596F">
        <w:rPr>
          <w:rFonts w:ascii="Arial" w:eastAsia="Times New Roman" w:hAnsi="Arial" w:cs="Arial"/>
          <w:color w:val="000000"/>
          <w:sz w:val="17"/>
          <w:szCs w:val="17"/>
        </w:rPr>
        <w:t xml:space="preserve">Limitations: </w:t>
      </w:r>
    </w:p>
    <w:p w14:paraId="5A36FEC6" w14:textId="18E78BF4" w:rsidR="00FF596F" w:rsidRDefault="009C17D8" w:rsidP="00FF596F">
      <w:pPr>
        <w:pStyle w:val="ListParagraph"/>
        <w:numPr>
          <w:ilvl w:val="0"/>
          <w:numId w:val="1"/>
        </w:numPr>
        <w:spacing w:before="100" w:beforeAutospacing="1" w:after="144" w:line="240" w:lineRule="auto"/>
        <w:rPr>
          <w:rFonts w:ascii="Arial" w:eastAsia="Times New Roman" w:hAnsi="Arial" w:cs="Arial"/>
          <w:color w:val="000000"/>
          <w:sz w:val="17"/>
          <w:szCs w:val="17"/>
        </w:rPr>
      </w:pPr>
      <w:r w:rsidRPr="00FF596F">
        <w:rPr>
          <w:rFonts w:ascii="Arial" w:eastAsia="Times New Roman" w:hAnsi="Arial" w:cs="Arial"/>
          <w:color w:val="000000"/>
          <w:sz w:val="17"/>
          <w:szCs w:val="17"/>
        </w:rPr>
        <w:t xml:space="preserve">we didn’t built an optimum survey design, just used what was similar to what’s already done. Cite Zack and say there are ways to optimize for variance, but we still are revealing how those assumptions might be violated. </w:t>
      </w:r>
    </w:p>
    <w:p w14:paraId="0AD8D3DD" w14:textId="53C85816" w:rsidR="00FF596F" w:rsidRDefault="009C17D8" w:rsidP="00FF596F">
      <w:pPr>
        <w:pStyle w:val="ListParagraph"/>
        <w:numPr>
          <w:ilvl w:val="0"/>
          <w:numId w:val="1"/>
        </w:numPr>
        <w:spacing w:before="100" w:beforeAutospacing="1" w:after="144" w:line="240" w:lineRule="auto"/>
        <w:rPr>
          <w:rFonts w:ascii="Arial" w:eastAsia="Times New Roman" w:hAnsi="Arial" w:cs="Arial"/>
          <w:color w:val="000000"/>
          <w:sz w:val="17"/>
          <w:szCs w:val="17"/>
        </w:rPr>
      </w:pPr>
      <w:r w:rsidRPr="00FF596F">
        <w:rPr>
          <w:rFonts w:ascii="Arial" w:eastAsia="Times New Roman" w:hAnsi="Arial" w:cs="Arial"/>
          <w:color w:val="000000"/>
          <w:sz w:val="17"/>
          <w:szCs w:val="17"/>
        </w:rPr>
        <w:t xml:space="preserve">We similarly aren’t going to go insane on the </w:t>
      </w:r>
      <w:r w:rsidR="004C57FE" w:rsidRPr="00FF596F">
        <w:rPr>
          <w:rFonts w:ascii="Arial" w:eastAsia="Times New Roman" w:hAnsi="Arial" w:cs="Arial"/>
          <w:color w:val="000000"/>
          <w:sz w:val="17"/>
          <w:szCs w:val="17"/>
        </w:rPr>
        <w:t>selectivity/estimation regime.</w:t>
      </w:r>
    </w:p>
    <w:p w14:paraId="47E83296" w14:textId="571A580A" w:rsidR="00B15F40" w:rsidRDefault="00B15F40" w:rsidP="00FF596F">
      <w:pPr>
        <w:pStyle w:val="ListParagraph"/>
        <w:numPr>
          <w:ilvl w:val="0"/>
          <w:numId w:val="1"/>
        </w:numPr>
        <w:spacing w:before="100" w:beforeAutospacing="1" w:after="144" w:line="240" w:lineRule="auto"/>
        <w:rPr>
          <w:rFonts w:ascii="Arial" w:eastAsia="Times New Roman" w:hAnsi="Arial" w:cs="Arial"/>
          <w:color w:val="000000"/>
          <w:sz w:val="17"/>
          <w:szCs w:val="17"/>
        </w:rPr>
      </w:pPr>
      <w:r>
        <w:rPr>
          <w:rFonts w:ascii="Arial" w:eastAsia="Times New Roman" w:hAnsi="Arial" w:cs="Arial"/>
          <w:color w:val="000000"/>
          <w:sz w:val="17"/>
          <w:szCs w:val="17"/>
        </w:rPr>
        <w:t xml:space="preserve">The movement module is fairly crude with two layers: a binomial “habitat” layer that indicates whether or not habitat is suitable, and then random diffusion among suitable cells. This means that we lose the nuance as temperatures slowly increase, fish don’t slowly follow the gradient of </w:t>
      </w:r>
      <w:proofErr w:type="spellStart"/>
      <w:r>
        <w:rPr>
          <w:rFonts w:ascii="Arial" w:eastAsia="Times New Roman" w:hAnsi="Arial" w:cs="Arial"/>
          <w:color w:val="000000"/>
          <w:sz w:val="17"/>
          <w:szCs w:val="17"/>
        </w:rPr>
        <w:t>desireable</w:t>
      </w:r>
      <w:proofErr w:type="spellEnd"/>
      <w:r>
        <w:rPr>
          <w:rFonts w:ascii="Arial" w:eastAsia="Times New Roman" w:hAnsi="Arial" w:cs="Arial"/>
          <w:color w:val="000000"/>
          <w:sz w:val="17"/>
          <w:szCs w:val="17"/>
        </w:rPr>
        <w:t xml:space="preserve"> habitat; instead the binomial layer for suitable habitat changes </w:t>
      </w:r>
      <w:commentRangeStart w:id="17"/>
      <w:proofErr w:type="spellStart"/>
      <w:r>
        <w:rPr>
          <w:rFonts w:ascii="Arial" w:eastAsia="Times New Roman" w:hAnsi="Arial" w:cs="Arial"/>
          <w:color w:val="000000"/>
          <w:sz w:val="17"/>
          <w:szCs w:val="17"/>
        </w:rPr>
        <w:t>abruptly</w:t>
      </w:r>
      <w:commentRangeEnd w:id="17"/>
      <w:r>
        <w:rPr>
          <w:rStyle w:val="CommentReference"/>
        </w:rPr>
        <w:commentReference w:id="17"/>
      </w:r>
      <w:r>
        <w:rPr>
          <w:rFonts w:ascii="Arial" w:eastAsia="Times New Roman" w:hAnsi="Arial" w:cs="Arial"/>
          <w:color w:val="000000"/>
          <w:sz w:val="17"/>
          <w:szCs w:val="17"/>
        </w:rPr>
        <w:t>.The</w:t>
      </w:r>
      <w:proofErr w:type="spellEnd"/>
      <w:r>
        <w:rPr>
          <w:rFonts w:ascii="Arial" w:eastAsia="Times New Roman" w:hAnsi="Arial" w:cs="Arial"/>
          <w:color w:val="000000"/>
          <w:sz w:val="17"/>
          <w:szCs w:val="17"/>
        </w:rPr>
        <w:t xml:space="preserve"> focus of this study was on how these dynamics impact survey bias and determining thresholds.</w:t>
      </w:r>
    </w:p>
    <w:p w14:paraId="3B448846" w14:textId="77777777" w:rsidR="00FF596F" w:rsidRDefault="00FF596F" w:rsidP="00FF596F">
      <w:pPr>
        <w:pStyle w:val="ListParagraph"/>
        <w:numPr>
          <w:ilvl w:val="0"/>
          <w:numId w:val="1"/>
        </w:numPr>
        <w:spacing w:before="100" w:beforeAutospacing="1" w:after="144" w:line="240" w:lineRule="auto"/>
        <w:rPr>
          <w:rFonts w:ascii="Arial" w:eastAsia="Times New Roman" w:hAnsi="Arial" w:cs="Arial"/>
          <w:color w:val="000000"/>
          <w:sz w:val="17"/>
          <w:szCs w:val="17"/>
        </w:rPr>
      </w:pPr>
      <w:r>
        <w:rPr>
          <w:rFonts w:ascii="Arial" w:eastAsia="Times New Roman" w:hAnsi="Arial" w:cs="Arial"/>
          <w:color w:val="000000"/>
          <w:sz w:val="17"/>
          <w:szCs w:val="17"/>
        </w:rPr>
        <w:t xml:space="preserve">We had to pick certain values for the </w:t>
      </w:r>
      <w:proofErr w:type="spellStart"/>
      <w:r>
        <w:rPr>
          <w:rFonts w:ascii="Arial" w:eastAsia="Times New Roman" w:hAnsi="Arial" w:cs="Arial"/>
          <w:color w:val="000000"/>
          <w:sz w:val="17"/>
          <w:szCs w:val="17"/>
        </w:rPr>
        <w:t>morpho</w:t>
      </w:r>
      <w:proofErr w:type="spellEnd"/>
      <w:r>
        <w:rPr>
          <w:rFonts w:ascii="Arial" w:eastAsia="Times New Roman" w:hAnsi="Arial" w:cs="Arial"/>
          <w:color w:val="000000"/>
          <w:sz w:val="17"/>
          <w:szCs w:val="17"/>
        </w:rPr>
        <w:t>-patchiness setup. There’s possibly intermediate cases but we wanted to show where the effect could be picked up.</w:t>
      </w:r>
    </w:p>
    <w:p w14:paraId="4F2CA7BE" w14:textId="020A184B" w:rsidR="00FF596F" w:rsidRDefault="004C57FE" w:rsidP="00FF596F">
      <w:pPr>
        <w:pStyle w:val="ListParagraph"/>
        <w:numPr>
          <w:ilvl w:val="0"/>
          <w:numId w:val="1"/>
        </w:numPr>
        <w:spacing w:before="100" w:beforeAutospacing="1" w:after="144" w:line="240" w:lineRule="auto"/>
        <w:rPr>
          <w:rFonts w:ascii="Arial" w:eastAsia="Times New Roman" w:hAnsi="Arial" w:cs="Arial"/>
          <w:color w:val="000000"/>
          <w:sz w:val="17"/>
          <w:szCs w:val="17"/>
        </w:rPr>
      </w:pPr>
      <w:r w:rsidRPr="00FF596F">
        <w:rPr>
          <w:rFonts w:ascii="Arial" w:eastAsia="Times New Roman" w:hAnsi="Arial" w:cs="Arial"/>
          <w:color w:val="000000"/>
          <w:sz w:val="17"/>
          <w:szCs w:val="17"/>
        </w:rPr>
        <w:t xml:space="preserve"> We also didn’t do a full MSE – e.g., respond to the (biased) assessment each year and change catches accordingly. This would’ve modulated the fishing pressure: for example, those with lower estimates of biomass would’ve been fished less hard, possibly reducing the impact of evolution. The fishing pressure versus evolution wasn’t the main angle.</w:t>
      </w:r>
      <w:r w:rsidR="00982968" w:rsidRPr="00FF596F">
        <w:rPr>
          <w:rFonts w:ascii="Arial" w:eastAsia="Times New Roman" w:hAnsi="Arial" w:cs="Arial"/>
          <w:color w:val="000000"/>
          <w:sz w:val="17"/>
          <w:szCs w:val="17"/>
        </w:rPr>
        <w:t xml:space="preserve"> </w:t>
      </w:r>
    </w:p>
    <w:p w14:paraId="5852B097" w14:textId="7F5FCA79" w:rsidR="00B44067" w:rsidRDefault="00B44067" w:rsidP="00FF596F">
      <w:pPr>
        <w:pStyle w:val="ListParagraph"/>
        <w:numPr>
          <w:ilvl w:val="0"/>
          <w:numId w:val="1"/>
        </w:numPr>
        <w:spacing w:before="100" w:beforeAutospacing="1" w:after="144" w:line="240" w:lineRule="auto"/>
        <w:rPr>
          <w:rFonts w:ascii="Arial" w:eastAsia="Times New Roman" w:hAnsi="Arial" w:cs="Arial"/>
          <w:color w:val="000000"/>
          <w:sz w:val="17"/>
          <w:szCs w:val="17"/>
        </w:rPr>
      </w:pPr>
      <w:r>
        <w:rPr>
          <w:rFonts w:ascii="Arial" w:eastAsia="Times New Roman" w:hAnsi="Arial" w:cs="Arial"/>
          <w:color w:val="000000"/>
          <w:sz w:val="17"/>
          <w:szCs w:val="17"/>
        </w:rPr>
        <w:t xml:space="preserve">We didn’t use an STRS algorithm for designing the survey. These typically result in a </w:t>
      </w:r>
      <w:proofErr w:type="spellStart"/>
      <w:r>
        <w:rPr>
          <w:rFonts w:ascii="Arial" w:eastAsia="Times New Roman" w:hAnsi="Arial" w:cs="Arial"/>
          <w:color w:val="000000"/>
          <w:sz w:val="17"/>
          <w:szCs w:val="17"/>
        </w:rPr>
        <w:t>multispp</w:t>
      </w:r>
      <w:proofErr w:type="spellEnd"/>
      <w:r>
        <w:rPr>
          <w:rFonts w:ascii="Arial" w:eastAsia="Times New Roman" w:hAnsi="Arial" w:cs="Arial"/>
          <w:color w:val="000000"/>
          <w:sz w:val="17"/>
          <w:szCs w:val="17"/>
        </w:rPr>
        <w:t xml:space="preserve"> cv lower than the SRS cv (but higher than a single species survey cv). This is a ton of work must be tuned for a given system.</w:t>
      </w:r>
    </w:p>
    <w:p w14:paraId="7F2BF458" w14:textId="77777777" w:rsidR="00FF596F" w:rsidRDefault="00982968" w:rsidP="00FF596F">
      <w:pPr>
        <w:pStyle w:val="ListParagraph"/>
        <w:numPr>
          <w:ilvl w:val="0"/>
          <w:numId w:val="1"/>
        </w:numPr>
        <w:spacing w:before="100" w:beforeAutospacing="1" w:after="144" w:line="240" w:lineRule="auto"/>
        <w:rPr>
          <w:rFonts w:ascii="Arial" w:eastAsia="Times New Roman" w:hAnsi="Arial" w:cs="Arial"/>
          <w:color w:val="000000"/>
          <w:sz w:val="17"/>
          <w:szCs w:val="17"/>
        </w:rPr>
      </w:pPr>
      <w:r w:rsidRPr="00FF596F">
        <w:rPr>
          <w:rFonts w:ascii="Arial" w:eastAsia="Times New Roman" w:hAnsi="Arial" w:cs="Arial"/>
          <w:color w:val="000000"/>
          <w:sz w:val="17"/>
          <w:szCs w:val="17"/>
        </w:rPr>
        <w:t>There’s obviously more gradient than SPM vs WHAM but kept it simple. Mention how an ASPM might deal.</w:t>
      </w:r>
      <w:r w:rsidR="00FD7BE8" w:rsidRPr="00FF596F">
        <w:rPr>
          <w:rFonts w:ascii="Arial" w:eastAsia="Times New Roman" w:hAnsi="Arial" w:cs="Arial"/>
          <w:color w:val="000000"/>
          <w:sz w:val="17"/>
          <w:szCs w:val="17"/>
        </w:rPr>
        <w:t xml:space="preserve"> </w:t>
      </w:r>
    </w:p>
    <w:p w14:paraId="5449C961" w14:textId="77777777" w:rsidR="009C17D8" w:rsidRPr="00FF596F" w:rsidRDefault="00FD7BE8" w:rsidP="00FF596F">
      <w:pPr>
        <w:pStyle w:val="ListParagraph"/>
        <w:numPr>
          <w:ilvl w:val="0"/>
          <w:numId w:val="1"/>
        </w:numPr>
        <w:spacing w:before="100" w:beforeAutospacing="1" w:after="144" w:line="240" w:lineRule="auto"/>
        <w:rPr>
          <w:rFonts w:ascii="Arial" w:eastAsia="Times New Roman" w:hAnsi="Arial" w:cs="Arial"/>
          <w:color w:val="000000"/>
          <w:sz w:val="17"/>
          <w:szCs w:val="17"/>
        </w:rPr>
      </w:pPr>
      <w:r w:rsidRPr="00FF596F">
        <w:rPr>
          <w:rFonts w:ascii="Arial" w:eastAsia="Times New Roman" w:hAnsi="Arial" w:cs="Arial"/>
          <w:color w:val="000000"/>
          <w:sz w:val="17"/>
          <w:szCs w:val="17"/>
        </w:rPr>
        <w:t>The environmental treatment in each model type isn’t equal, but that’s the nature of what’s possible/what’s normally done.</w:t>
      </w:r>
      <w:r w:rsidR="002934AB" w:rsidRPr="00FF596F">
        <w:rPr>
          <w:rFonts w:ascii="Arial" w:eastAsia="Times New Roman" w:hAnsi="Arial" w:cs="Arial"/>
          <w:color w:val="000000"/>
          <w:sz w:val="17"/>
          <w:szCs w:val="17"/>
        </w:rPr>
        <w:t xml:space="preserve"> OM assumes </w:t>
      </w:r>
      <w:proofErr w:type="spellStart"/>
      <w:r w:rsidR="002934AB" w:rsidRPr="00FF596F">
        <w:rPr>
          <w:rFonts w:ascii="Arial" w:eastAsia="Times New Roman" w:hAnsi="Arial" w:cs="Arial"/>
          <w:color w:val="000000"/>
          <w:sz w:val="17"/>
          <w:szCs w:val="17"/>
        </w:rPr>
        <w:t>panmictic</w:t>
      </w:r>
      <w:proofErr w:type="spellEnd"/>
      <w:r w:rsidR="002934AB" w:rsidRPr="00FF596F">
        <w:rPr>
          <w:rFonts w:ascii="Arial" w:eastAsia="Times New Roman" w:hAnsi="Arial" w:cs="Arial"/>
          <w:color w:val="000000"/>
          <w:sz w:val="17"/>
          <w:szCs w:val="17"/>
        </w:rPr>
        <w:t xml:space="preserve"> reproduction which might not be the case in patchiness.</w:t>
      </w:r>
    </w:p>
    <w:p w14:paraId="3E8F6F3C" w14:textId="77777777" w:rsidR="00602E70" w:rsidRDefault="00602E70" w:rsidP="007A7CE6">
      <w:pPr>
        <w:pStyle w:val="Heading1"/>
        <w:sectPr w:rsidR="00602E70">
          <w:pgSz w:w="12240" w:h="15840"/>
          <w:pgMar w:top="1440" w:right="1440" w:bottom="1440" w:left="1440" w:header="720" w:footer="720" w:gutter="0"/>
          <w:cols w:space="720"/>
          <w:docGrid w:linePitch="360"/>
        </w:sectPr>
      </w:pPr>
    </w:p>
    <w:p w14:paraId="7FD40495" w14:textId="12A0D170" w:rsidR="007A7CE6" w:rsidRDefault="007A7CE6" w:rsidP="007A7CE6">
      <w:pPr>
        <w:pStyle w:val="Heading1"/>
      </w:pPr>
      <w:r>
        <w:lastRenderedPageBreak/>
        <w:t>References</w:t>
      </w:r>
    </w:p>
    <w:p w14:paraId="01AFA200" w14:textId="77777777" w:rsidR="00602E70" w:rsidRDefault="00602E70" w:rsidP="007A7CE6">
      <w:pPr>
        <w:pStyle w:val="Heading1"/>
        <w:sectPr w:rsidR="00602E70">
          <w:pgSz w:w="12240" w:h="15840"/>
          <w:pgMar w:top="1440" w:right="1440" w:bottom="1440" w:left="1440" w:header="720" w:footer="720" w:gutter="0"/>
          <w:cols w:space="720"/>
          <w:docGrid w:linePitch="360"/>
        </w:sectPr>
      </w:pPr>
    </w:p>
    <w:p w14:paraId="10495640" w14:textId="1FAB1775" w:rsidR="006200EB" w:rsidRDefault="007A7CE6" w:rsidP="007A7CE6">
      <w:pPr>
        <w:pStyle w:val="Heading1"/>
      </w:pPr>
      <w:r>
        <w:lastRenderedPageBreak/>
        <w:t>Tables</w:t>
      </w:r>
    </w:p>
    <w:p w14:paraId="3932F8CA" w14:textId="77777777" w:rsidR="0019660D" w:rsidRDefault="0019660D"/>
    <w:p w14:paraId="46D5E273" w14:textId="63BE5130" w:rsidR="0019660D" w:rsidRDefault="0019660D">
      <w:r>
        <w:t>Table 1.</w:t>
      </w:r>
      <w:r w:rsidR="00E01A99">
        <w:t xml:space="preserve"> Overview of experimental design .Description of four focal species</w:t>
      </w:r>
    </w:p>
    <w:p w14:paraId="126BEC3C" w14:textId="0779DF9A" w:rsidR="0019660D" w:rsidRDefault="007A7CE6" w:rsidP="007A7CE6">
      <w:pPr>
        <w:pStyle w:val="Heading1"/>
      </w:pPr>
      <w:r>
        <w:t>Figures</w:t>
      </w:r>
    </w:p>
    <w:p w14:paraId="7F2955E9" w14:textId="056CB2DF" w:rsidR="0019660D" w:rsidRDefault="0019660D">
      <w:r>
        <w:t>Figure 1. First column: average biomass during projection period. Second column: Time series true (black points) and observed (blue points) survey biomass, with 95% quantiles (vertical bars), and fits to  these data from the four assessment models (colored lines). Third column: MARE in spawning biomass for four assessment models fit to 1000 OM replicates (positive values indicate estimates greater than the OM). Fourth column: MARE in [SOME REFERENCE POINT]</w:t>
      </w:r>
      <w:r w:rsidR="00E01A99" w:rsidRPr="00E01A99">
        <w:t xml:space="preserve"> </w:t>
      </w:r>
      <w:r w:rsidR="00E01A99">
        <w:t>assessment models fit to 1000 OM replicates (positive values indicate estimates greater than the OM). Rows correspond to species.</w:t>
      </w:r>
    </w:p>
    <w:p w14:paraId="29909D4A" w14:textId="07DE17AE" w:rsidR="00E01A99" w:rsidRDefault="00E01A99"/>
    <w:p w14:paraId="4CECD1D6" w14:textId="5C2B551A" w:rsidR="00E01A99" w:rsidRDefault="00E01A99">
      <w:pPr>
        <w:sectPr w:rsidR="00E01A99">
          <w:pgSz w:w="12240" w:h="15840"/>
          <w:pgMar w:top="1440" w:right="1440" w:bottom="1440" w:left="1440" w:header="720" w:footer="720" w:gutter="0"/>
          <w:cols w:space="720"/>
          <w:docGrid w:linePitch="360"/>
        </w:sectPr>
      </w:pPr>
      <w:r>
        <w:t>Appendix: biomass x year x species. Survey tracks x year x species.</w:t>
      </w:r>
    </w:p>
    <w:p w14:paraId="56DAB978" w14:textId="040215A2" w:rsidR="006200EB" w:rsidRDefault="006200EB">
      <w:r>
        <w:lastRenderedPageBreak/>
        <w:t>Potential Oms PRO/CONS</w:t>
      </w:r>
    </w:p>
    <w:tbl>
      <w:tblPr>
        <w:tblStyle w:val="TableGrid"/>
        <w:tblW w:w="0" w:type="auto"/>
        <w:tblLook w:val="04A0" w:firstRow="1" w:lastRow="0" w:firstColumn="1" w:lastColumn="0" w:noHBand="0" w:noVBand="1"/>
      </w:tblPr>
      <w:tblGrid>
        <w:gridCol w:w="3116"/>
        <w:gridCol w:w="3117"/>
        <w:gridCol w:w="3117"/>
      </w:tblGrid>
      <w:tr w:rsidR="006200EB" w14:paraId="126112A7" w14:textId="77777777" w:rsidTr="006200EB">
        <w:tc>
          <w:tcPr>
            <w:tcW w:w="3116" w:type="dxa"/>
          </w:tcPr>
          <w:p w14:paraId="03B8CD70" w14:textId="1FE1C711" w:rsidR="006200EB" w:rsidRDefault="006200EB">
            <w:r>
              <w:t>Model</w:t>
            </w:r>
          </w:p>
        </w:tc>
        <w:tc>
          <w:tcPr>
            <w:tcW w:w="3117" w:type="dxa"/>
          </w:tcPr>
          <w:p w14:paraId="63ADFAC8" w14:textId="55DF6008" w:rsidR="006200EB" w:rsidRDefault="006200EB">
            <w:r>
              <w:t>Pros</w:t>
            </w:r>
          </w:p>
        </w:tc>
        <w:tc>
          <w:tcPr>
            <w:tcW w:w="3117" w:type="dxa"/>
          </w:tcPr>
          <w:p w14:paraId="247AB43B" w14:textId="7FBC0E0E" w:rsidR="006200EB" w:rsidRDefault="006200EB">
            <w:r>
              <w:t>Cons</w:t>
            </w:r>
          </w:p>
        </w:tc>
      </w:tr>
      <w:tr w:rsidR="006200EB" w14:paraId="24E864EF" w14:textId="77777777" w:rsidTr="006200EB">
        <w:tc>
          <w:tcPr>
            <w:tcW w:w="3116" w:type="dxa"/>
          </w:tcPr>
          <w:p w14:paraId="311554A1" w14:textId="7B63D6D9" w:rsidR="006200EB" w:rsidRDefault="006200EB">
            <w:proofErr w:type="spellStart"/>
            <w:r>
              <w:t>Ev</w:t>
            </w:r>
            <w:proofErr w:type="spellEnd"/>
            <w:r>
              <w:t>-OSMOSE</w:t>
            </w:r>
          </w:p>
        </w:tc>
        <w:tc>
          <w:tcPr>
            <w:tcW w:w="3117" w:type="dxa"/>
          </w:tcPr>
          <w:p w14:paraId="491B9048" w14:textId="77777777" w:rsidR="006200EB" w:rsidRDefault="006200EB">
            <w:r>
              <w:t>Built, parameterized</w:t>
            </w:r>
          </w:p>
          <w:p w14:paraId="0DC05EE0" w14:textId="77777777" w:rsidR="006200EB" w:rsidRDefault="006200EB">
            <w:r>
              <w:t>Genetics/habitat/climate are explicit</w:t>
            </w:r>
          </w:p>
          <w:p w14:paraId="1A5C74AA" w14:textId="2C01C45C" w:rsidR="006200EB" w:rsidRDefault="006200EB">
            <w:r>
              <w:t>Is IBM so NAA for sure in there</w:t>
            </w:r>
          </w:p>
        </w:tc>
        <w:tc>
          <w:tcPr>
            <w:tcW w:w="3117" w:type="dxa"/>
          </w:tcPr>
          <w:p w14:paraId="259FCCF2" w14:textId="77777777" w:rsidR="006200EB" w:rsidRDefault="006200EB">
            <w:r>
              <w:t>I might not be able to run it</w:t>
            </w:r>
          </w:p>
          <w:p w14:paraId="31C71929" w14:textId="77777777" w:rsidR="006200EB" w:rsidRDefault="006200EB">
            <w:r>
              <w:t>Unclear mod level</w:t>
            </w:r>
          </w:p>
          <w:p w14:paraId="360024CD" w14:textId="77777777" w:rsidR="006200EB" w:rsidRDefault="006200EB">
            <w:r>
              <w:t>Need to build sampling module</w:t>
            </w:r>
          </w:p>
          <w:p w14:paraId="67F45EDE" w14:textId="6BE608DA" w:rsidR="006200EB" w:rsidRDefault="006200EB">
            <w:r>
              <w:t>Might be stuck with specific species</w:t>
            </w:r>
          </w:p>
        </w:tc>
      </w:tr>
      <w:tr w:rsidR="006200EB" w14:paraId="71AEE186" w14:textId="77777777" w:rsidTr="006200EB">
        <w:tc>
          <w:tcPr>
            <w:tcW w:w="3116" w:type="dxa"/>
          </w:tcPr>
          <w:p w14:paraId="0274E917" w14:textId="3AF2C7BE" w:rsidR="006200EB" w:rsidRDefault="006200EB">
            <w:r>
              <w:t>John’s Julia simulator</w:t>
            </w:r>
          </w:p>
        </w:tc>
        <w:tc>
          <w:tcPr>
            <w:tcW w:w="3117" w:type="dxa"/>
          </w:tcPr>
          <w:p w14:paraId="5A1EB6AD" w14:textId="4784379F" w:rsidR="006200EB" w:rsidRDefault="006200EB">
            <w:r>
              <w:t>Built, in Julia</w:t>
            </w:r>
          </w:p>
        </w:tc>
        <w:tc>
          <w:tcPr>
            <w:tcW w:w="3117" w:type="dxa"/>
          </w:tcPr>
          <w:p w14:paraId="7FB1157F" w14:textId="77777777" w:rsidR="006200EB" w:rsidRDefault="006200EB">
            <w:r>
              <w:t>Hard for me to run</w:t>
            </w:r>
          </w:p>
          <w:p w14:paraId="2F71D438" w14:textId="77777777" w:rsidR="006200EB" w:rsidRDefault="006200EB">
            <w:r>
              <w:t>Would need to build sampling and climate module</w:t>
            </w:r>
          </w:p>
          <w:p w14:paraId="0A0C5D6C" w14:textId="77777777" w:rsidR="006200EB" w:rsidRDefault="006200EB">
            <w:r>
              <w:t>I don’t think it’s numbers-at-age</w:t>
            </w:r>
          </w:p>
          <w:p w14:paraId="6752E1D7" w14:textId="2D6851EE" w:rsidR="006200EB" w:rsidRDefault="006200EB">
            <w:r>
              <w:t>Would need to deal with john</w:t>
            </w:r>
          </w:p>
        </w:tc>
      </w:tr>
      <w:tr w:rsidR="006200EB" w14:paraId="391B06A1" w14:textId="77777777" w:rsidTr="006200EB">
        <w:tc>
          <w:tcPr>
            <w:tcW w:w="3116" w:type="dxa"/>
          </w:tcPr>
          <w:p w14:paraId="6D0E5EA7" w14:textId="1322140A" w:rsidR="006200EB" w:rsidRDefault="006200EB">
            <w:commentRangeStart w:id="18"/>
            <w:proofErr w:type="spellStart"/>
            <w:r>
              <w:t>MixFishSim</w:t>
            </w:r>
            <w:commentRangeEnd w:id="18"/>
            <w:proofErr w:type="spellEnd"/>
            <w:r w:rsidR="00767CD8">
              <w:rPr>
                <w:rStyle w:val="CommentReference"/>
              </w:rPr>
              <w:commentReference w:id="18"/>
            </w:r>
          </w:p>
        </w:tc>
        <w:tc>
          <w:tcPr>
            <w:tcW w:w="3117" w:type="dxa"/>
          </w:tcPr>
          <w:p w14:paraId="6E8A12BD" w14:textId="77777777" w:rsidR="006200EB" w:rsidRDefault="006200EB" w:rsidP="006200EB">
            <w:r>
              <w:t>Has catch and survey modules</w:t>
            </w:r>
          </w:p>
          <w:p w14:paraId="5B522E4B" w14:textId="47E7DB14" w:rsidR="006200EB" w:rsidRDefault="006200EB" w:rsidP="006200EB">
            <w:r>
              <w:t>Open source r package</w:t>
            </w:r>
          </w:p>
        </w:tc>
        <w:tc>
          <w:tcPr>
            <w:tcW w:w="3117" w:type="dxa"/>
          </w:tcPr>
          <w:p w14:paraId="22846EF0" w14:textId="77777777" w:rsidR="006200EB" w:rsidRDefault="006200EB">
            <w:r>
              <w:t>I don’t think it has climate but it does have movement</w:t>
            </w:r>
          </w:p>
          <w:p w14:paraId="7AA4C64E" w14:textId="77777777" w:rsidR="006200EB" w:rsidRDefault="006200EB">
            <w:r>
              <w:t>Delay-diff model only tracks biomass, not NAA – so it’s impossible to do comps</w:t>
            </w:r>
          </w:p>
          <w:p w14:paraId="47C2BCD3" w14:textId="75390266" w:rsidR="006200EB" w:rsidRDefault="006200EB">
            <w:r>
              <w:t>Might need to re-write this model in TMB and with age structure</w:t>
            </w:r>
            <w:r w:rsidR="00441413">
              <w:t xml:space="preserve">. If not, limited to just doing JABBA-select with </w:t>
            </w:r>
            <w:proofErr w:type="spellStart"/>
            <w:r w:rsidR="00441413">
              <w:t>env</w:t>
            </w:r>
            <w:proofErr w:type="spellEnd"/>
            <w:r w:rsidR="00441413">
              <w:t xml:space="preserve"> </w:t>
            </w:r>
            <w:r w:rsidR="00767CD8">
              <w:t>covariate</w:t>
            </w:r>
          </w:p>
          <w:p w14:paraId="7AC6D65F" w14:textId="000339E8" w:rsidR="00767CD8" w:rsidRDefault="00767CD8">
            <w:r>
              <w:t>Uses outdate packages (</w:t>
            </w:r>
            <w:proofErr w:type="spellStart"/>
            <w:r>
              <w:t>randomfields</w:t>
            </w:r>
            <w:proofErr w:type="spellEnd"/>
            <w:r>
              <w:t xml:space="preserve"> and </w:t>
            </w:r>
            <w:proofErr w:type="spellStart"/>
            <w:r>
              <w:t>mixfishsim</w:t>
            </w:r>
            <w:proofErr w:type="spellEnd"/>
            <w:r>
              <w:t>)</w:t>
            </w:r>
          </w:p>
        </w:tc>
      </w:tr>
      <w:tr w:rsidR="006200EB" w14:paraId="1BEB1EA7" w14:textId="77777777" w:rsidTr="006200EB">
        <w:tc>
          <w:tcPr>
            <w:tcW w:w="3116" w:type="dxa"/>
          </w:tcPr>
          <w:p w14:paraId="1919032E" w14:textId="6FC7EA43" w:rsidR="006200EB" w:rsidRDefault="006200EB">
            <w:r>
              <w:t>AEP’s matrix code</w:t>
            </w:r>
          </w:p>
        </w:tc>
        <w:tc>
          <w:tcPr>
            <w:tcW w:w="3117" w:type="dxa"/>
          </w:tcPr>
          <w:p w14:paraId="31CD9999" w14:textId="77777777" w:rsidR="006200EB" w:rsidRDefault="006200EB">
            <w:r>
              <w:t>Started in R, simple</w:t>
            </w:r>
          </w:p>
          <w:p w14:paraId="6F9BB148" w14:textId="1D4CC4A4" w:rsidR="006200EB" w:rsidRDefault="006200EB">
            <w:r>
              <w:t>Easy to manipulate life history</w:t>
            </w:r>
          </w:p>
        </w:tc>
        <w:tc>
          <w:tcPr>
            <w:tcW w:w="3117" w:type="dxa"/>
          </w:tcPr>
          <w:p w14:paraId="42ED127D" w14:textId="79F584EE" w:rsidR="006200EB" w:rsidRDefault="006200EB">
            <w:r>
              <w:t xml:space="preserve">Definitely needs add </w:t>
            </w:r>
            <w:proofErr w:type="spellStart"/>
            <w:r>
              <w:t>ons</w:t>
            </w:r>
            <w:proofErr w:type="spellEnd"/>
            <w:r>
              <w:t xml:space="preserve"> for climate and sampling</w:t>
            </w:r>
          </w:p>
        </w:tc>
      </w:tr>
    </w:tbl>
    <w:p w14:paraId="5F048E83" w14:textId="18CC8F6D" w:rsidR="006200EB" w:rsidRDefault="006200EB"/>
    <w:sectPr w:rsidR="006200E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Maia Kapur" w:date="2023-10-12T15:59:00Z" w:initials="MK">
    <w:p w14:paraId="70810F73" w14:textId="7DF32384" w:rsidR="0094447C" w:rsidRDefault="0094447C">
      <w:pPr>
        <w:pStyle w:val="CommentText"/>
      </w:pPr>
      <w:r>
        <w:rPr>
          <w:rStyle w:val="CommentReference"/>
        </w:rPr>
        <w:annotationRef/>
      </w:r>
      <w:r>
        <w:t>Add some detail about what we expect to happen in polar oceans</w:t>
      </w:r>
    </w:p>
  </w:comment>
  <w:comment w:id="2" w:author="Maia Kapur" w:date="2023-10-12T15:57:00Z" w:initials="MK">
    <w:p w14:paraId="2CCED2CF" w14:textId="512C143C" w:rsidR="0094447C" w:rsidRDefault="0094447C">
      <w:pPr>
        <w:pStyle w:val="CommentText"/>
      </w:pPr>
      <w:r>
        <w:rPr>
          <w:rStyle w:val="CommentReference"/>
        </w:rPr>
        <w:annotationRef/>
      </w:r>
      <w:r>
        <w:t>Refine hypothesis</w:t>
      </w:r>
    </w:p>
  </w:comment>
  <w:comment w:id="3" w:author="Maia Kapur" w:date="2023-10-13T08:29:00Z" w:initials="MK">
    <w:p w14:paraId="198E2D1E" w14:textId="5DEFFF42" w:rsidR="007E0887" w:rsidRDefault="007E0887">
      <w:pPr>
        <w:pStyle w:val="CommentText"/>
      </w:pPr>
      <w:r>
        <w:rPr>
          <w:rStyle w:val="CommentReference"/>
        </w:rPr>
        <w:annotationRef/>
      </w:r>
      <w:r>
        <w:t xml:space="preserve">Need more detail from </w:t>
      </w:r>
      <w:proofErr w:type="spellStart"/>
      <w:r>
        <w:t>alaia</w:t>
      </w:r>
      <w:proofErr w:type="spellEnd"/>
      <w:r>
        <w:t xml:space="preserve"> about how this is forced</w:t>
      </w:r>
    </w:p>
  </w:comment>
  <w:comment w:id="4" w:author="Maia Kapur" w:date="2023-11-13T13:59:00Z" w:initials="MK">
    <w:p w14:paraId="052FCA36" w14:textId="648BD521" w:rsidR="006A36E9" w:rsidRDefault="006A36E9">
      <w:pPr>
        <w:pStyle w:val="CommentText"/>
      </w:pPr>
      <w:r>
        <w:rPr>
          <w:rStyle w:val="CommentReference"/>
        </w:rPr>
        <w:annotationRef/>
      </w:r>
      <w:r>
        <w:t xml:space="preserve">Be sure to mention </w:t>
      </w:r>
      <w:proofErr w:type="spellStart"/>
      <w:r>
        <w:t>zack’s</w:t>
      </w:r>
      <w:proofErr w:type="spellEnd"/>
      <w:r>
        <w:t xml:space="preserve"> work showing only marginal gains for alternative survey designs</w:t>
      </w:r>
    </w:p>
  </w:comment>
  <w:comment w:id="5" w:author="Maia Kapur" w:date="2023-11-13T13:59:00Z" w:initials="MK">
    <w:p w14:paraId="3200C273" w14:textId="32F41180" w:rsidR="006A36E9" w:rsidRDefault="006A36E9">
      <w:pPr>
        <w:pStyle w:val="CommentText"/>
      </w:pPr>
      <w:r>
        <w:rPr>
          <w:rStyle w:val="CommentReference"/>
        </w:rPr>
        <w:annotationRef/>
      </w:r>
      <w:r>
        <w:t xml:space="preserve">Also mention </w:t>
      </w:r>
      <w:proofErr w:type="spellStart"/>
      <w:r>
        <w:t>cecilia’s</w:t>
      </w:r>
      <w:proofErr w:type="spellEnd"/>
      <w:r>
        <w:t xml:space="preserve"> work on Pollock showing only marginal gains in the assessment when an S-T index is used</w:t>
      </w:r>
    </w:p>
  </w:comment>
  <w:comment w:id="11" w:author="Maia Kapur" w:date="2023-11-13T14:04:00Z" w:initials="MK">
    <w:p w14:paraId="794EF929" w14:textId="5240973A" w:rsidR="006A36E9" w:rsidRDefault="006A36E9">
      <w:pPr>
        <w:pStyle w:val="CommentText"/>
      </w:pPr>
      <w:r>
        <w:rPr>
          <w:rStyle w:val="CommentReference"/>
        </w:rPr>
        <w:annotationRef/>
      </w:r>
      <w:r>
        <w:t>Don’t bother with environment here; simply ask how these model types fare. The axes are:</w:t>
      </w:r>
    </w:p>
    <w:p w14:paraId="12F67B91" w14:textId="67D03F80" w:rsidR="006A36E9" w:rsidRDefault="006A36E9" w:rsidP="006A36E9">
      <w:pPr>
        <w:pStyle w:val="CommentText"/>
        <w:numPr>
          <w:ilvl w:val="0"/>
          <w:numId w:val="3"/>
        </w:numPr>
      </w:pPr>
      <w:r>
        <w:t>Eco-</w:t>
      </w:r>
      <w:proofErr w:type="spellStart"/>
      <w:r>
        <w:t>env</w:t>
      </w:r>
      <w:proofErr w:type="spellEnd"/>
      <w:r>
        <w:t xml:space="preserve"> </w:t>
      </w:r>
      <w:proofErr w:type="spellStart"/>
      <w:r>
        <w:t>forcings</w:t>
      </w:r>
      <w:proofErr w:type="spellEnd"/>
      <w:r>
        <w:t xml:space="preserve"> (unique species responses)</w:t>
      </w:r>
    </w:p>
    <w:p w14:paraId="3B2109E9" w14:textId="1A1F8F8C" w:rsidR="006A36E9" w:rsidRDefault="006A36E9" w:rsidP="006A36E9">
      <w:pPr>
        <w:pStyle w:val="CommentText"/>
        <w:numPr>
          <w:ilvl w:val="0"/>
          <w:numId w:val="3"/>
        </w:numPr>
      </w:pPr>
      <w:r>
        <w:t xml:space="preserve"> Induced bias in age comps and survey data</w:t>
      </w:r>
    </w:p>
    <w:p w14:paraId="47D29A84" w14:textId="1AD481AD" w:rsidR="006A36E9" w:rsidRDefault="006A36E9" w:rsidP="006A36E9">
      <w:pPr>
        <w:pStyle w:val="CommentText"/>
        <w:numPr>
          <w:ilvl w:val="0"/>
          <w:numId w:val="3"/>
        </w:numPr>
      </w:pPr>
      <w:r>
        <w:t>If/how the model type is able to deal with those data and recover the population trajectory</w:t>
      </w:r>
    </w:p>
  </w:comment>
  <w:comment w:id="12" w:author="Maia Kapur" w:date="2023-11-13T14:05:00Z" w:initials="MK">
    <w:p w14:paraId="2A8B879E" w14:textId="1B77E2E4" w:rsidR="006A36E9" w:rsidRDefault="006A36E9">
      <w:pPr>
        <w:pStyle w:val="CommentText"/>
      </w:pPr>
      <w:r>
        <w:rPr>
          <w:rStyle w:val="CommentReference"/>
        </w:rPr>
        <w:annotationRef/>
      </w:r>
      <w:r>
        <w:t>Maybe synthesis instead idk</w:t>
      </w:r>
    </w:p>
  </w:comment>
  <w:comment w:id="13" w:author="Maia Kapur" w:date="2023-10-31T10:13:00Z" w:initials="MK">
    <w:p w14:paraId="295D7FEC" w14:textId="0E7D5881" w:rsidR="00E30701" w:rsidRDefault="00E30701">
      <w:pPr>
        <w:pStyle w:val="CommentText"/>
      </w:pPr>
      <w:r>
        <w:rPr>
          <w:rStyle w:val="CommentReference"/>
        </w:rPr>
        <w:annotationRef/>
      </w:r>
      <w:r>
        <w:t xml:space="preserve">Need to look at </w:t>
      </w:r>
      <w:proofErr w:type="spellStart"/>
      <w:r>
        <w:t>lewis</w:t>
      </w:r>
      <w:proofErr w:type="spellEnd"/>
      <w:r>
        <w:t>/</w:t>
      </w:r>
      <w:proofErr w:type="spellStart"/>
      <w:r>
        <w:t>alexas</w:t>
      </w:r>
      <w:proofErr w:type="spellEnd"/>
      <w:r>
        <w:t>? Paper about using change scenarios for marine studies</w:t>
      </w:r>
    </w:p>
  </w:comment>
  <w:comment w:id="14" w:author="Maia Kapur" w:date="2023-11-13T14:00:00Z" w:initials="MK">
    <w:p w14:paraId="58503CC1" w14:textId="14722054" w:rsidR="006A36E9" w:rsidRDefault="006A36E9">
      <w:pPr>
        <w:pStyle w:val="CommentText"/>
      </w:pPr>
      <w:r>
        <w:rPr>
          <w:rStyle w:val="CommentReference"/>
        </w:rPr>
        <w:annotationRef/>
      </w:r>
      <w:r>
        <w:t xml:space="preserve">Go with </w:t>
      </w:r>
      <w:proofErr w:type="spellStart"/>
      <w:r>
        <w:t>rcp</w:t>
      </w:r>
      <w:proofErr w:type="spellEnd"/>
      <w:r>
        <w:t xml:space="preserve"> 4.5</w:t>
      </w:r>
    </w:p>
  </w:comment>
  <w:comment w:id="15" w:author="Maia Kapur" w:date="2023-10-12T15:20:00Z" w:initials="MK">
    <w:p w14:paraId="71C48C67" w14:textId="18AED5D2" w:rsidR="006D4A52" w:rsidRDefault="006D4A52">
      <w:pPr>
        <w:pStyle w:val="CommentText"/>
      </w:pPr>
      <w:r>
        <w:rPr>
          <w:rStyle w:val="CommentReference"/>
        </w:rPr>
        <w:annotationRef/>
      </w:r>
      <w:r>
        <w:t xml:space="preserve">Run’s test and </w:t>
      </w:r>
      <w:proofErr w:type="spellStart"/>
      <w:r>
        <w:t>trijoulet</w:t>
      </w:r>
      <w:proofErr w:type="spellEnd"/>
    </w:p>
  </w:comment>
  <w:comment w:id="16" w:author="Maia Kapur" w:date="2023-11-13T14:46:00Z" w:initials="MK">
    <w:p w14:paraId="71D1AF8B" w14:textId="4B2701E2" w:rsidR="002F176A" w:rsidRDefault="002F176A">
      <w:pPr>
        <w:pStyle w:val="CommentText"/>
      </w:pPr>
      <w:r>
        <w:rPr>
          <w:rStyle w:val="CommentReference"/>
        </w:rPr>
        <w:annotationRef/>
      </w:r>
      <w:proofErr w:type="spellStart"/>
      <w:r>
        <w:t>Rmse</w:t>
      </w:r>
      <w:proofErr w:type="spellEnd"/>
    </w:p>
    <w:p w14:paraId="3EFC52B4" w14:textId="77777777" w:rsidR="002F176A" w:rsidRDefault="002F176A">
      <w:pPr>
        <w:pStyle w:val="CommentText"/>
      </w:pPr>
    </w:p>
  </w:comment>
  <w:comment w:id="17" w:author="Maia Kapur" w:date="2023-10-12T11:33:00Z" w:initials="MK">
    <w:p w14:paraId="3E4641D0" w14:textId="1CC30089" w:rsidR="00B15F40" w:rsidRDefault="00B15F40">
      <w:pPr>
        <w:pStyle w:val="CommentText"/>
      </w:pPr>
      <w:r>
        <w:rPr>
          <w:rStyle w:val="CommentReference"/>
        </w:rPr>
        <w:annotationRef/>
      </w:r>
      <w:proofErr w:type="spellStart"/>
      <w:r>
        <w:t>Alaia</w:t>
      </w:r>
      <w:proofErr w:type="spellEnd"/>
      <w:r>
        <w:t xml:space="preserve"> said to do this we run it to 2100 and use that as the new stable state. What if we instead held temp constant at e.g. 2020 levels, ran to 2100, called that the ‘stable state’ for 2020, then repeated for 2021?  Then you’d recreate the suitability for each year along a gradient.</w:t>
      </w:r>
    </w:p>
  </w:comment>
  <w:comment w:id="18" w:author="Maia Kapur" w:date="2023-10-11T13:35:00Z" w:initials="MK">
    <w:p w14:paraId="40C2F93F" w14:textId="2CE7E175" w:rsidR="00767CD8" w:rsidRDefault="00767CD8">
      <w:pPr>
        <w:pStyle w:val="CommentText"/>
      </w:pPr>
      <w:r>
        <w:rPr>
          <w:rStyle w:val="CommentReference"/>
        </w:rPr>
        <w:annotationRef/>
      </w:r>
      <w:r>
        <w:t>If we use this and move away from the genetics angle, bring the focus into the degree of survey bias induced by what we’d expect under climate change and whether our models respond.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0810F73" w15:done="0"/>
  <w15:commentEx w15:paraId="2CCED2CF" w15:done="0"/>
  <w15:commentEx w15:paraId="198E2D1E" w15:done="0"/>
  <w15:commentEx w15:paraId="052FCA36" w15:done="0"/>
  <w15:commentEx w15:paraId="3200C273" w15:paraIdParent="052FCA36" w15:done="0"/>
  <w15:commentEx w15:paraId="47D29A84" w15:done="0"/>
  <w15:commentEx w15:paraId="2A8B879E" w15:done="0"/>
  <w15:commentEx w15:paraId="295D7FEC" w15:done="0"/>
  <w15:commentEx w15:paraId="58503CC1" w15:paraIdParent="295D7FEC" w15:done="0"/>
  <w15:commentEx w15:paraId="71C48C67" w15:done="0"/>
  <w15:commentEx w15:paraId="3EFC52B4" w15:done="0"/>
  <w15:commentEx w15:paraId="3E4641D0" w15:done="0"/>
  <w15:commentEx w15:paraId="40C2F93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E4929"/>
    <w:multiLevelType w:val="hybridMultilevel"/>
    <w:tmpl w:val="D1A8B1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B522EB"/>
    <w:multiLevelType w:val="multilevel"/>
    <w:tmpl w:val="AEFEF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74673B"/>
    <w:multiLevelType w:val="multilevel"/>
    <w:tmpl w:val="F4005C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ia Kapur">
    <w15:presenceInfo w15:providerId="None" w15:userId="Maia Kapu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2DDB"/>
    <w:rsid w:val="00137720"/>
    <w:rsid w:val="0019660D"/>
    <w:rsid w:val="00287C9D"/>
    <w:rsid w:val="002934AB"/>
    <w:rsid w:val="002F176A"/>
    <w:rsid w:val="003E3CD7"/>
    <w:rsid w:val="003E72F2"/>
    <w:rsid w:val="00430CC9"/>
    <w:rsid w:val="00441413"/>
    <w:rsid w:val="004960FA"/>
    <w:rsid w:val="004C57FE"/>
    <w:rsid w:val="00506F6E"/>
    <w:rsid w:val="00526490"/>
    <w:rsid w:val="00542DDB"/>
    <w:rsid w:val="005D5FFB"/>
    <w:rsid w:val="005E4370"/>
    <w:rsid w:val="00602E70"/>
    <w:rsid w:val="006200EB"/>
    <w:rsid w:val="00684886"/>
    <w:rsid w:val="006A36E9"/>
    <w:rsid w:val="006B1977"/>
    <w:rsid w:val="006D4A52"/>
    <w:rsid w:val="006E61BF"/>
    <w:rsid w:val="00737EA2"/>
    <w:rsid w:val="00760087"/>
    <w:rsid w:val="00767CD8"/>
    <w:rsid w:val="00797672"/>
    <w:rsid w:val="007A7CE6"/>
    <w:rsid w:val="007C2883"/>
    <w:rsid w:val="007C6913"/>
    <w:rsid w:val="007E0887"/>
    <w:rsid w:val="00887F56"/>
    <w:rsid w:val="008A36AF"/>
    <w:rsid w:val="0094447C"/>
    <w:rsid w:val="00945558"/>
    <w:rsid w:val="00982968"/>
    <w:rsid w:val="009C17D8"/>
    <w:rsid w:val="00B15F40"/>
    <w:rsid w:val="00B22C83"/>
    <w:rsid w:val="00B44067"/>
    <w:rsid w:val="00C3280A"/>
    <w:rsid w:val="00C436C2"/>
    <w:rsid w:val="00D03344"/>
    <w:rsid w:val="00D03561"/>
    <w:rsid w:val="00D64FA2"/>
    <w:rsid w:val="00D6676D"/>
    <w:rsid w:val="00D74F7F"/>
    <w:rsid w:val="00E01A99"/>
    <w:rsid w:val="00E27957"/>
    <w:rsid w:val="00E30346"/>
    <w:rsid w:val="00E30701"/>
    <w:rsid w:val="00E374DC"/>
    <w:rsid w:val="00E42C13"/>
    <w:rsid w:val="00E6148D"/>
    <w:rsid w:val="00F20BA9"/>
    <w:rsid w:val="00F9648B"/>
    <w:rsid w:val="00FD7BE8"/>
    <w:rsid w:val="00FF596F"/>
    <w:rsid w:val="00FF6D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EDDFD"/>
  <w15:chartTrackingRefBased/>
  <w15:docId w15:val="{6C369856-4DB2-4C59-B73D-754400B28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A7CE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A7CE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42DD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42DDB"/>
    <w:rPr>
      <w:b/>
      <w:bCs/>
    </w:rPr>
  </w:style>
  <w:style w:type="character" w:styleId="Hyperlink">
    <w:name w:val="Hyperlink"/>
    <w:basedOn w:val="DefaultParagraphFont"/>
    <w:uiPriority w:val="99"/>
    <w:unhideWhenUsed/>
    <w:rsid w:val="00542DDB"/>
    <w:rPr>
      <w:color w:val="0000FF"/>
      <w:u w:val="single"/>
    </w:rPr>
  </w:style>
  <w:style w:type="paragraph" w:styleId="ListParagraph">
    <w:name w:val="List Paragraph"/>
    <w:basedOn w:val="Normal"/>
    <w:uiPriority w:val="34"/>
    <w:qFormat/>
    <w:rsid w:val="009C17D8"/>
    <w:pPr>
      <w:ind w:left="720"/>
      <w:contextualSpacing/>
    </w:pPr>
  </w:style>
  <w:style w:type="character" w:styleId="CommentReference">
    <w:name w:val="annotation reference"/>
    <w:basedOn w:val="DefaultParagraphFont"/>
    <w:uiPriority w:val="99"/>
    <w:semiHidden/>
    <w:unhideWhenUsed/>
    <w:rsid w:val="00F9648B"/>
    <w:rPr>
      <w:sz w:val="16"/>
      <w:szCs w:val="16"/>
    </w:rPr>
  </w:style>
  <w:style w:type="paragraph" w:styleId="CommentText">
    <w:name w:val="annotation text"/>
    <w:basedOn w:val="Normal"/>
    <w:link w:val="CommentTextChar"/>
    <w:uiPriority w:val="99"/>
    <w:semiHidden/>
    <w:unhideWhenUsed/>
    <w:rsid w:val="00F9648B"/>
    <w:pPr>
      <w:spacing w:line="240" w:lineRule="auto"/>
    </w:pPr>
    <w:rPr>
      <w:sz w:val="20"/>
      <w:szCs w:val="20"/>
    </w:rPr>
  </w:style>
  <w:style w:type="character" w:customStyle="1" w:styleId="CommentTextChar">
    <w:name w:val="Comment Text Char"/>
    <w:basedOn w:val="DefaultParagraphFont"/>
    <w:link w:val="CommentText"/>
    <w:uiPriority w:val="99"/>
    <w:semiHidden/>
    <w:rsid w:val="00F9648B"/>
    <w:rPr>
      <w:sz w:val="20"/>
      <w:szCs w:val="20"/>
    </w:rPr>
  </w:style>
  <w:style w:type="paragraph" w:styleId="CommentSubject">
    <w:name w:val="annotation subject"/>
    <w:basedOn w:val="CommentText"/>
    <w:next w:val="CommentText"/>
    <w:link w:val="CommentSubjectChar"/>
    <w:uiPriority w:val="99"/>
    <w:semiHidden/>
    <w:unhideWhenUsed/>
    <w:rsid w:val="00F9648B"/>
    <w:rPr>
      <w:b/>
      <w:bCs/>
    </w:rPr>
  </w:style>
  <w:style w:type="character" w:customStyle="1" w:styleId="CommentSubjectChar">
    <w:name w:val="Comment Subject Char"/>
    <w:basedOn w:val="CommentTextChar"/>
    <w:link w:val="CommentSubject"/>
    <w:uiPriority w:val="99"/>
    <w:semiHidden/>
    <w:rsid w:val="00F9648B"/>
    <w:rPr>
      <w:b/>
      <w:bCs/>
      <w:sz w:val="20"/>
      <w:szCs w:val="20"/>
    </w:rPr>
  </w:style>
  <w:style w:type="paragraph" w:styleId="BalloonText">
    <w:name w:val="Balloon Text"/>
    <w:basedOn w:val="Normal"/>
    <w:link w:val="BalloonTextChar"/>
    <w:uiPriority w:val="99"/>
    <w:semiHidden/>
    <w:unhideWhenUsed/>
    <w:rsid w:val="00F9648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9648B"/>
    <w:rPr>
      <w:rFonts w:ascii="Segoe UI" w:hAnsi="Segoe UI" w:cs="Segoe UI"/>
      <w:sz w:val="18"/>
      <w:szCs w:val="18"/>
    </w:rPr>
  </w:style>
  <w:style w:type="table" w:styleId="TableGrid">
    <w:name w:val="Table Grid"/>
    <w:basedOn w:val="TableNormal"/>
    <w:uiPriority w:val="39"/>
    <w:rsid w:val="006200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97672"/>
    <w:rPr>
      <w:color w:val="808080"/>
    </w:rPr>
  </w:style>
  <w:style w:type="character" w:customStyle="1" w:styleId="Heading1Char">
    <w:name w:val="Heading 1 Char"/>
    <w:basedOn w:val="DefaultParagraphFont"/>
    <w:link w:val="Heading1"/>
    <w:uiPriority w:val="9"/>
    <w:rsid w:val="007A7CE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A7CE6"/>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7096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1/relationships/commentsExtended" Target="commentsExtended.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hyperlink" Target="https://docs.google.com/document/d/1aLmgfoNltdSPA9NviywnrVG8xTcRYIajTipCLB9oIWI/edi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1950</TotalTime>
  <Pages>9</Pages>
  <Words>2837</Words>
  <Characters>16176</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NOAA AFSC</Company>
  <LinksUpToDate>false</LinksUpToDate>
  <CharactersWithSpaces>18976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Maia Kapur</dc:creator>
  <cp:keywords/>
  <dc:description/>
  <cp:lastModifiedBy>Maia Kapur</cp:lastModifiedBy>
  <cp:revision>45</cp:revision>
  <dcterms:created xsi:type="dcterms:W3CDTF">2023-10-11T17:19:00Z</dcterms:created>
  <dcterms:modified xsi:type="dcterms:W3CDTF">2024-01-30T17:24:00Z</dcterms:modified>
</cp:coreProperties>
</file>